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6555" w14:textId="77777777" w:rsidR="00007D12" w:rsidRPr="00FF7AD6" w:rsidRDefault="00007D12" w:rsidP="00007D12">
      <w:pPr>
        <w:rPr>
          <w:b/>
          <w:bCs/>
          <w:sz w:val="50"/>
          <w:szCs w:val="50"/>
        </w:rPr>
      </w:pPr>
      <w:r w:rsidRPr="00FF7AD6">
        <w:rPr>
          <w:b/>
          <w:bCs/>
          <w:sz w:val="50"/>
          <w:szCs w:val="50"/>
        </w:rPr>
        <w:t xml:space="preserve">Ten Ideas in Programming </w:t>
      </w:r>
    </w:p>
    <w:p w14:paraId="50839505" w14:textId="5DFAF905" w:rsidR="00007D12" w:rsidRDefault="00007D12" w:rsidP="00007D12">
      <w:r>
        <w:t xml:space="preserve"> … </w:t>
      </w:r>
      <w:r w:rsidRPr="00FF7AD6">
        <w:rPr>
          <w:i/>
          <w:iCs/>
        </w:rPr>
        <w:t>a minimal introduction to programming with LLMs</w:t>
      </w:r>
      <w:r>
        <w:t xml:space="preserve"> </w:t>
      </w:r>
    </w:p>
    <w:p w14:paraId="62F8C00C" w14:textId="77777777" w:rsidR="00007D12" w:rsidRDefault="00007D12" w:rsidP="00007D12"/>
    <w:p w14:paraId="7BEC8763" w14:textId="77777777" w:rsidR="00007D12" w:rsidRPr="00825362" w:rsidRDefault="00007D12" w:rsidP="00007D12">
      <w:pPr>
        <w:rPr>
          <w:sz w:val="22"/>
          <w:szCs w:val="22"/>
        </w:rPr>
      </w:pPr>
      <w:r w:rsidRPr="00825362">
        <w:rPr>
          <w:sz w:val="22"/>
          <w:szCs w:val="22"/>
        </w:rPr>
        <w:t xml:space="preserve">Morten Misfeldt – Morten Aagaard Schultz – Karl Emil Kjær Bistrup  </w:t>
      </w:r>
    </w:p>
    <w:p w14:paraId="3C12EAE9" w14:textId="77777777" w:rsidR="00007D12" w:rsidRDefault="00007D12" w:rsidP="00007D12"/>
    <w:p w14:paraId="68301DF9" w14:textId="5BF3737D" w:rsidR="00007D12" w:rsidRPr="00BB5019" w:rsidRDefault="00007D12" w:rsidP="00007D12">
      <w:pPr>
        <w:rPr>
          <w:b/>
          <w:bCs/>
          <w:szCs w:val="28"/>
        </w:rPr>
      </w:pPr>
      <w:r w:rsidRPr="00BB5019">
        <w:rPr>
          <w:b/>
          <w:bCs/>
          <w:szCs w:val="28"/>
        </w:rPr>
        <w:t>INTRODUCTION</w:t>
      </w:r>
    </w:p>
    <w:p w14:paraId="1753B927" w14:textId="77777777" w:rsidR="007217F8" w:rsidRDefault="007217F8" w:rsidP="00007D12"/>
    <w:p w14:paraId="68E4CC6E" w14:textId="31AE48CA" w:rsidR="00007D12" w:rsidRDefault="00007D12" w:rsidP="00901131">
      <w:r>
        <w:t>Ten Ideas in Programming is designed to communicate a minimal set of concepts in programming and computer science that I believe everyone should encounter as part of their education. These ideas range from concrete and low-level to more abstract. They don’t attempt to cover computer science</w:t>
      </w:r>
      <w:r w:rsidR="00526F2A">
        <w:t xml:space="preserve"> </w:t>
      </w:r>
      <w:r>
        <w:t>—</w:t>
      </w:r>
      <w:r w:rsidR="00526F2A">
        <w:t xml:space="preserve"> </w:t>
      </w:r>
      <w:r>
        <w:t xml:space="preserve">but they represent a minimum set of ideas that serve two main purposes: </w:t>
      </w:r>
    </w:p>
    <w:p w14:paraId="2C837B18" w14:textId="45BD5C3B" w:rsidR="00007D12" w:rsidRDefault="00007D12" w:rsidP="00007D12">
      <w:r>
        <w:t>First, they offer a practical starting point for writing code and working with programs. Second, they provide 10 concepts that help</w:t>
      </w:r>
      <w:del w:id="0" w:author="Daniel Spikol" w:date="2025-08-06T13:16:00Z" w16du:dateUtc="2025-08-06T11:16:00Z">
        <w:r w:rsidDel="00526F2A">
          <w:delText>s</w:delText>
        </w:r>
      </w:del>
      <w:r>
        <w:t xml:space="preserve"> read and understand</w:t>
      </w:r>
      <w:del w:id="1" w:author="Daniel Spikol" w:date="2025-08-06T13:16:00Z" w16du:dateUtc="2025-08-06T11:16:00Z">
        <w:r w:rsidDel="00526F2A">
          <w:delText>,</w:delText>
        </w:r>
      </w:del>
      <w:r>
        <w:t xml:space="preserve"> simple programs. The goal is for the list to be understandable in a few minutes, and for the whole material to be readable within a few hours</w:t>
      </w:r>
      <w:ins w:id="2" w:author="Daniel Spikol" w:date="2025-08-06T13:17:00Z" w16du:dateUtc="2025-08-06T11:17:00Z">
        <w:r w:rsidR="00526F2A">
          <w:t>,</w:t>
        </w:r>
      </w:ins>
      <w:r>
        <w:t xml:space="preserve"> including examples. I am hoping that the list will also serve as an anchor to go back so you can refine your conceptual understanding as you improve your programming skills.  </w:t>
      </w:r>
    </w:p>
    <w:p w14:paraId="669475BF" w14:textId="3A748172" w:rsidR="00007D12" w:rsidRDefault="00007D12" w:rsidP="00901131">
      <w:r>
        <w:t>I focus on just ten ideas to make the material approachable and contained. I believe that a simple “</w:t>
      </w:r>
      <w:del w:id="3" w:author="Daniel Spikol" w:date="2025-08-06T13:17:00Z" w16du:dateUtc="2025-08-06T11:17:00Z">
        <w:r w:rsidDel="00526F2A">
          <w:delText xml:space="preserve">idea </w:delText>
        </w:r>
      </w:del>
      <w:ins w:id="4" w:author="Daniel Spikol" w:date="2025-08-06T13:17:00Z" w16du:dateUtc="2025-08-06T11:17:00Z">
        <w:r w:rsidR="00526F2A">
          <w:t>idea</w:t>
        </w:r>
        <w:r w:rsidR="00526F2A">
          <w:t>-</w:t>
        </w:r>
      </w:ins>
      <w:r>
        <w:t>oriented” introduction to programming will be beneficial when learning about programming in the age of AI</w:t>
      </w:r>
      <w:del w:id="5" w:author="Daniel Spikol" w:date="2025-08-06T13:17:00Z" w16du:dateUtc="2025-08-06T11:17:00Z">
        <w:r w:rsidDel="00526F2A">
          <w:delText xml:space="preserve"> –</w:delText>
        </w:r>
      </w:del>
      <w:ins w:id="6" w:author="Daniel Spikol" w:date="2025-08-06T13:17:00Z" w16du:dateUtc="2025-08-06T11:17:00Z">
        <w:r w:rsidR="00526F2A">
          <w:t>,</w:t>
        </w:r>
      </w:ins>
      <w:r>
        <w:t xml:space="preserve"> either as a stepping</w:t>
      </w:r>
      <w:ins w:id="7" w:author="Daniel Spikol" w:date="2025-08-06T13:17:00Z" w16du:dateUtc="2025-08-06T11:17:00Z">
        <w:r w:rsidR="00526F2A">
          <w:t xml:space="preserve"> </w:t>
        </w:r>
      </w:ins>
      <w:r>
        <w:t xml:space="preserve">stone for further studies in computer science or simply to become </w:t>
      </w:r>
      <w:r>
        <w:lastRenderedPageBreak/>
        <w:t>more literate about the digital world we all live in</w:t>
      </w:r>
      <w:del w:id="8" w:author="Daniel Spikol" w:date="2025-08-06T13:17:00Z" w16du:dateUtc="2025-08-06T11:17:00Z">
        <w:r w:rsidDel="00526F2A">
          <w:delText>1</w:delText>
        </w:r>
      </w:del>
      <w:r>
        <w:t xml:space="preserve">.  The order </w:t>
      </w:r>
      <w:del w:id="9" w:author="Daniel Spikol" w:date="2025-08-06T13:17:00Z" w16du:dateUtc="2025-08-06T11:17:00Z">
        <w:r w:rsidDel="00526F2A">
          <w:delText>that</w:delText>
        </w:r>
      </w:del>
      <w:ins w:id="10" w:author="Daniel Spikol" w:date="2025-08-06T13:17:00Z" w16du:dateUtc="2025-08-06T11:17:00Z">
        <w:r w:rsidR="00526F2A">
          <w:t>in which</w:t>
        </w:r>
      </w:ins>
      <w:r>
        <w:t xml:space="preserve"> the ideas are presented in are not entirely random. But the intention is that all ten ideas are introduced at once and then revisited as you </w:t>
      </w:r>
      <w:del w:id="11" w:author="Daniel Spikol" w:date="2025-08-06T13:17:00Z" w16du:dateUtc="2025-08-06T11:17:00Z">
        <w:r w:rsidDel="00526F2A">
          <w:delText>encounter</w:delText>
        </w:r>
      </w:del>
      <w:ins w:id="12" w:author="Daniel Spikol" w:date="2025-08-06T13:17:00Z" w16du:dateUtc="2025-08-06T11:17:00Z">
        <w:r w:rsidR="00526F2A">
          <w:t>gain</w:t>
        </w:r>
      </w:ins>
      <w:r>
        <w:t xml:space="preserve"> more experience.  </w:t>
      </w:r>
    </w:p>
    <w:p w14:paraId="658B43EF" w14:textId="5A43AEBE" w:rsidR="00AC25E1" w:rsidRDefault="00007D12" w:rsidP="00537735">
      <w:r>
        <w:t xml:space="preserve"> After introducing the ten ideas</w:t>
      </w:r>
      <w:ins w:id="13" w:author="Daniel Spikol" w:date="2025-08-06T13:17:00Z" w16du:dateUtc="2025-08-06T11:17:00Z">
        <w:r w:rsidR="00526F2A">
          <w:t>,</w:t>
        </w:r>
      </w:ins>
      <w:r>
        <w:t xml:space="preserve"> I have augmented the material with five key practices of a programmer, </w:t>
      </w:r>
      <w:ins w:id="14" w:author="Daniel Spikol" w:date="2025-08-06T13:17:00Z" w16du:dateUtc="2025-08-06T11:17:00Z">
        <w:r w:rsidR="00526F2A">
          <w:rPr>
            <w:kern w:val="0"/>
            <w14:ligatures w14:val="none"/>
          </w:rPr>
          <w:t>highlighting the essential aspects we consider when creating</w:t>
        </w:r>
      </w:ins>
      <w:del w:id="15" w:author="Daniel Spikol" w:date="2025-08-06T13:17:00Z" w16du:dateUtc="2025-08-06T11:17:00Z">
        <w:r w:rsidDel="00526F2A">
          <w:delText>communicating the key things we care for when we start to create</w:delText>
        </w:r>
      </w:del>
      <w:r>
        <w:t xml:space="preserve"> computer programs. Where the ten ideas are concepts to be understood, the practices are focused on what we do when we program and why we do it. Before I go into exemplifying the ten ideas with coding examples, I have added a short section with some suggestions on how to work with LLMs when learning to program. Towards the end of the text</w:t>
      </w:r>
      <w:ins w:id="16" w:author="Daniel Spikol" w:date="2025-08-06T13:17:00Z" w16du:dateUtc="2025-08-06T11:17:00Z">
        <w:r w:rsidR="00526F2A">
          <w:t>,</w:t>
        </w:r>
      </w:ins>
      <w:r>
        <w:t xml:space="preserve"> I have devoted a section to more details about the intentions of the text and about the specific conception of learning that it builds upon.</w:t>
      </w:r>
    </w:p>
    <w:p w14:paraId="43038603" w14:textId="6BA773AA" w:rsidR="00995BB5" w:rsidRDefault="00995BB5">
      <w:r>
        <w:br w:type="page"/>
      </w:r>
    </w:p>
    <w:p w14:paraId="6C581ECF" w14:textId="102A8644" w:rsidR="00E61838" w:rsidRPr="00BB5019" w:rsidRDefault="00995BB5" w:rsidP="00537735">
      <w:pPr>
        <w:rPr>
          <w:b/>
          <w:bCs/>
          <w:szCs w:val="28"/>
        </w:rPr>
      </w:pPr>
      <w:r w:rsidRPr="00BB5019">
        <w:rPr>
          <w:b/>
          <w:bCs/>
          <w:szCs w:val="28"/>
        </w:rPr>
        <w:lastRenderedPageBreak/>
        <w:t>HOW WE THINK ABOUT PROGRAMMING</w:t>
      </w:r>
    </w:p>
    <w:p w14:paraId="2E5DB1D5" w14:textId="63E73502" w:rsidR="00BB5019" w:rsidRDefault="00BB5019" w:rsidP="00537735"/>
    <w:p w14:paraId="2B3D33D2" w14:textId="596BE2A0" w:rsidR="00BB5019" w:rsidRDefault="00BB5019" w:rsidP="00BB5019">
      <w:r>
        <w:t xml:space="preserve">The first idea is </w:t>
      </w:r>
      <w:r w:rsidRPr="00BB5019">
        <w:rPr>
          <w:b/>
          <w:bCs/>
        </w:rPr>
        <w:t>data</w:t>
      </w:r>
      <w:r>
        <w:t>. Everything digital begins with data</w:t>
      </w:r>
      <w:del w:id="17" w:author="Daniel Spikol" w:date="2025-08-06T13:18:00Z" w16du:dateUtc="2025-08-06T11:18:00Z">
        <w:r w:rsidDel="00526F2A">
          <w:delText xml:space="preserve">: </w:delText>
        </w:r>
      </w:del>
      <w:ins w:id="18" w:author="Daniel Spikol" w:date="2025-08-06T13:18:00Z" w16du:dateUtc="2025-08-06T11:18:00Z">
        <w:r w:rsidR="00526F2A">
          <w:t>,</w:t>
        </w:r>
        <w:r w:rsidR="00526F2A">
          <w:t xml:space="preserve"> </w:t>
        </w:r>
      </w:ins>
      <w:del w:id="19" w:author="Daniel Spikol" w:date="2025-08-06T13:18:00Z" w16du:dateUtc="2025-08-06T11:18:00Z">
        <w:r w:rsidDel="00526F2A">
          <w:delText>it</w:delText>
        </w:r>
      </w:del>
      <w:ins w:id="20" w:author="Daniel Spikol" w:date="2025-08-06T13:18:00Z" w16du:dateUtc="2025-08-06T11:18:00Z">
        <w:r w:rsidR="00526F2A">
          <w:t>which</w:t>
        </w:r>
      </w:ins>
      <w:r>
        <w:t xml:space="preserve"> can </w:t>
      </w:r>
      <w:del w:id="21" w:author="Daniel Spikol" w:date="2025-08-06T13:18:00Z" w16du:dateUtc="2025-08-06T11:18:00Z">
        <w:r w:rsidDel="00526F2A">
          <w:delText>be in</w:delText>
        </w:r>
      </w:del>
      <w:ins w:id="22" w:author="Daniel Spikol" w:date="2025-08-06T13:18:00Z" w16du:dateUtc="2025-08-06T11:18:00Z">
        <w:r w:rsidR="00526F2A">
          <w:t>take</w:t>
        </w:r>
      </w:ins>
      <w:r>
        <w:t xml:space="preserve"> </w:t>
      </w:r>
      <w:del w:id="23" w:author="Daniel Spikol" w:date="2025-08-06T13:18:00Z" w16du:dateUtc="2025-08-06T11:18:00Z">
        <w:r w:rsidDel="00526F2A">
          <w:delText>different</w:delText>
        </w:r>
      </w:del>
      <w:ins w:id="24" w:author="Daniel Spikol" w:date="2025-08-06T13:18:00Z" w16du:dateUtc="2025-08-06T11:18:00Z">
        <w:r w:rsidR="00526F2A">
          <w:t>various</w:t>
        </w:r>
      </w:ins>
      <w:r>
        <w:t xml:space="preserve"> forms</w:t>
      </w:r>
      <w:ins w:id="25" w:author="Daniel Spikol" w:date="2025-08-06T13:18:00Z" w16du:dateUtc="2025-08-06T11:18:00Z">
        <w:r w:rsidR="00526F2A">
          <w:t>,</w:t>
        </w:r>
      </w:ins>
      <w:r>
        <w:t xml:space="preserve"> </w:t>
      </w:r>
      <w:del w:id="26" w:author="Daniel Spikol" w:date="2025-08-06T13:18:00Z" w16du:dateUtc="2025-08-06T11:18:00Z">
        <w:r w:rsidDel="00526F2A">
          <w:delText>such as</w:delText>
        </w:r>
      </w:del>
      <w:ins w:id="27" w:author="Daniel Spikol" w:date="2025-08-06T13:18:00Z" w16du:dateUtc="2025-08-06T11:18:00Z">
        <w:r w:rsidR="00526F2A">
          <w:t>including</w:t>
        </w:r>
      </w:ins>
      <w:r>
        <w:t xml:space="preserve"> numbers, text, images</w:t>
      </w:r>
      <w:ins w:id="28" w:author="Daniel Spikol" w:date="2025-08-06T13:18:00Z" w16du:dateUtc="2025-08-06T11:18:00Z">
        <w:r w:rsidR="00526F2A">
          <w:t>,</w:t>
        </w:r>
      </w:ins>
      <w:r>
        <w:t xml:space="preserve"> and sensor readings. Data is usually stored in some sort of structure or sequence (say a list) that support</w:t>
      </w:r>
      <w:ins w:id="29" w:author="Daniel Spikol" w:date="2025-08-06T13:18:00Z" w16du:dateUtc="2025-08-06T11:18:00Z">
        <w:r w:rsidR="00526F2A">
          <w:t>s</w:t>
        </w:r>
      </w:ins>
      <w:r>
        <w:t xml:space="preserve"> computational manipulation and /or human interpretation. </w:t>
      </w:r>
    </w:p>
    <w:p w14:paraId="2C8124CE" w14:textId="0DB3154B" w:rsidR="00BB5019" w:rsidRDefault="00BB5019" w:rsidP="00BB5019">
      <w:r>
        <w:t xml:space="preserve">The second idea is </w:t>
      </w:r>
      <w:r w:rsidRPr="00BB5019">
        <w:rPr>
          <w:b/>
          <w:bCs/>
        </w:rPr>
        <w:t>function</w:t>
      </w:r>
      <w:r>
        <w:t>. A function in programming is almost like the function machine from our primary school math</w:t>
      </w:r>
      <w:del w:id="30" w:author="Daniel Spikol" w:date="2025-08-06T13:18:00Z" w16du:dateUtc="2025-08-06T11:18:00Z">
        <w:r w:rsidDel="00526F2A">
          <w:delText>-</w:delText>
        </w:r>
      </w:del>
      <w:ins w:id="31" w:author="Daniel Spikol" w:date="2025-08-06T13:18:00Z" w16du:dateUtc="2025-08-06T11:18:00Z">
        <w:r w:rsidR="00526F2A">
          <w:t xml:space="preserve"> </w:t>
        </w:r>
      </w:ins>
      <w:r>
        <w:t>class. A function is a “machine” that do stuff when asked. It can take inputs and provide outputs as its mathematical sibling</w:t>
      </w:r>
      <w:ins w:id="32" w:author="Daniel Spikol" w:date="2025-08-06T13:18:00Z" w16du:dateUtc="2025-08-06T11:18:00Z">
        <w:r w:rsidR="00526F2A">
          <w:t>,</w:t>
        </w:r>
      </w:ins>
      <w:r>
        <w:t xml:space="preserve"> but first and foremost</w:t>
      </w:r>
      <w:ins w:id="33" w:author="Daniel Spikol" w:date="2025-08-06T13:18:00Z" w16du:dateUtc="2025-08-06T11:18:00Z">
        <w:r w:rsidR="00526F2A">
          <w:t>,</w:t>
        </w:r>
      </w:ins>
      <w:r>
        <w:t xml:space="preserve"> it performs actions</w:t>
      </w:r>
      <w:del w:id="34" w:author="Daniel Spikol" w:date="2025-08-06T13:18:00Z" w16du:dateUtc="2025-08-06T11:18:00Z">
        <w:r w:rsidDel="00526F2A">
          <w:delText>,</w:delText>
        </w:r>
      </w:del>
      <w:r>
        <w:t xml:space="preserve"> when called.  </w:t>
      </w:r>
    </w:p>
    <w:p w14:paraId="40107452" w14:textId="0462E2F4" w:rsidR="00BB5019" w:rsidRDefault="00BB5019" w:rsidP="00BB5019">
      <w:r>
        <w:t xml:space="preserve">The third idea is </w:t>
      </w:r>
      <w:r w:rsidRPr="00BB5019">
        <w:rPr>
          <w:b/>
          <w:bCs/>
        </w:rPr>
        <w:t>variables</w:t>
      </w:r>
      <w:del w:id="35" w:author="Daniel Spikol" w:date="2025-08-06T13:18:00Z" w16du:dateUtc="2025-08-06T11:18:00Z">
        <w:r w:rsidDel="00526F2A">
          <w:delText xml:space="preserve">— </w:delText>
        </w:r>
      </w:del>
      <w:ins w:id="36" w:author="Daniel Spikol" w:date="2025-08-06T13:18:00Z" w16du:dateUtc="2025-08-06T11:18:00Z">
        <w:r w:rsidR="00526F2A">
          <w:t xml:space="preserve"> –</w:t>
        </w:r>
        <w:r w:rsidR="00526F2A">
          <w:t xml:space="preserve"> </w:t>
        </w:r>
      </w:ins>
      <w:del w:id="37" w:author="Daniel Spikol" w:date="2025-08-06T13:18:00Z" w16du:dateUtc="2025-08-06T11:18:00Z">
        <w:r w:rsidDel="00526F2A">
          <w:delText>that</w:delText>
        </w:r>
      </w:del>
      <w:ins w:id="38" w:author="Daniel Spikol" w:date="2025-08-06T13:18:00Z" w16du:dateUtc="2025-08-06T11:18:00Z">
        <w:r w:rsidR="00526F2A">
          <w:t>which</w:t>
        </w:r>
      </w:ins>
      <w:r>
        <w:t xml:space="preserve"> are used to store and access data. Variables are important for keeping track of values and enabling dynamic </w:t>
      </w:r>
      <w:proofErr w:type="spellStart"/>
      <w:r>
        <w:t>behavior</w:t>
      </w:r>
      <w:proofErr w:type="spellEnd"/>
      <w:r>
        <w:t xml:space="preserve"> in programs. </w:t>
      </w:r>
      <w:del w:id="39" w:author="Daniel Spikol" w:date="2025-08-06T13:18:00Z" w16du:dateUtc="2025-08-06T11:18:00Z">
        <w:r w:rsidDel="00526F2A">
          <w:delText>V</w:delText>
        </w:r>
      </w:del>
      <w:ins w:id="40" w:author="Daniel Spikol" w:date="2025-08-06T13:18:00Z" w16du:dateUtc="2025-08-06T11:18:00Z">
        <w:r w:rsidR="00526F2A">
          <w:t>A v</w:t>
        </w:r>
      </w:ins>
      <w:r>
        <w:t>ariable can be a tricky concept because</w:t>
      </w:r>
      <w:del w:id="41" w:author="Daniel Spikol" w:date="2025-08-06T13:18:00Z" w16du:dateUtc="2025-08-06T11:18:00Z">
        <w:r w:rsidDel="00526F2A">
          <w:delText xml:space="preserve"> even</w:delText>
        </w:r>
      </w:del>
      <w:ins w:id="42" w:author="Daniel Spikol" w:date="2025-08-06T13:18:00Z" w16du:dateUtc="2025-08-06T11:18:00Z">
        <w:r w:rsidR="00526F2A">
          <w:t>,</w:t>
        </w:r>
      </w:ins>
      <w:r>
        <w:t xml:space="preserve"> </w:t>
      </w:r>
      <w:del w:id="43" w:author="Daniel Spikol" w:date="2025-08-06T13:18:00Z" w16du:dateUtc="2025-08-06T11:18:00Z">
        <w:r w:rsidDel="00526F2A">
          <w:delText>though</w:delText>
        </w:r>
      </w:del>
      <w:ins w:id="44" w:author="Daniel Spikol" w:date="2025-08-06T13:18:00Z" w16du:dateUtc="2025-08-06T11:18:00Z">
        <w:r w:rsidR="00526F2A">
          <w:t>despite</w:t>
        </w:r>
      </w:ins>
      <w:r>
        <w:t xml:space="preserve"> </w:t>
      </w:r>
      <w:del w:id="45" w:author="Daniel Spikol" w:date="2025-08-06T13:18:00Z" w16du:dateUtc="2025-08-06T11:18:00Z">
        <w:r w:rsidDel="00526F2A">
          <w:delText>the concept is</w:delText>
        </w:r>
      </w:del>
      <w:ins w:id="46" w:author="Daniel Spikol" w:date="2025-08-06T13:18:00Z" w16du:dateUtc="2025-08-06T11:18:00Z">
        <w:r w:rsidR="00526F2A">
          <w:t>being</w:t>
        </w:r>
      </w:ins>
      <w:r>
        <w:t xml:space="preserve"> used across mathematics, statistics</w:t>
      </w:r>
      <w:ins w:id="47" w:author="Daniel Spikol" w:date="2025-08-06T13:18:00Z" w16du:dateUtc="2025-08-06T11:18:00Z">
        <w:r w:rsidR="00526F2A">
          <w:t>,</w:t>
        </w:r>
      </w:ins>
      <w:r>
        <w:t xml:space="preserve"> and computer science</w:t>
      </w:r>
      <w:ins w:id="48" w:author="Daniel Spikol" w:date="2025-08-06T13:18:00Z" w16du:dateUtc="2025-08-06T11:18:00Z">
        <w:r w:rsidR="00526F2A">
          <w:t>,</w:t>
        </w:r>
      </w:ins>
      <w:r>
        <w:t xml:space="preserve"> </w:t>
      </w:r>
      <w:del w:id="49" w:author="Daniel Spikol" w:date="2025-08-06T13:18:00Z" w16du:dateUtc="2025-08-06T11:18:00Z">
        <w:r w:rsidDel="00526F2A">
          <w:delText>the</w:delText>
        </w:r>
      </w:del>
      <w:ins w:id="50" w:author="Daniel Spikol" w:date="2025-08-06T13:18:00Z" w16du:dateUtc="2025-08-06T11:18:00Z">
        <w:r w:rsidR="00526F2A">
          <w:t>its</w:t>
        </w:r>
      </w:ins>
      <w:r>
        <w:t xml:space="preserve"> meaning </w:t>
      </w:r>
      <w:del w:id="51" w:author="Daniel Spikol" w:date="2025-08-06T13:18:00Z" w16du:dateUtc="2025-08-06T11:18:00Z">
        <w:r w:rsidDel="00526F2A">
          <w:delText>has some differenc</w:delText>
        </w:r>
      </w:del>
      <w:ins w:id="52" w:author="Daniel Spikol" w:date="2025-08-06T13:18:00Z" w16du:dateUtc="2025-08-06T11:18:00Z">
        <w:r w:rsidR="00526F2A">
          <w:t>vari</w:t>
        </w:r>
      </w:ins>
      <w:r>
        <w:t xml:space="preserve">es in nuance. Most </w:t>
      </w:r>
      <w:ins w:id="53" w:author="Daniel Spikol" w:date="2025-08-06T13:18:00Z" w16du:dateUtc="2025-08-06T11:18:00Z">
        <w:r w:rsidR="00526F2A">
          <w:rPr>
            <w:kern w:val="0"/>
            <w14:ligatures w14:val="none"/>
          </w:rPr>
          <w:t>importantly, you almost always assign a value to a variable in programming, in contrast to, for example,</w:t>
        </w:r>
      </w:ins>
      <w:del w:id="54" w:author="Daniel Spikol" w:date="2025-08-06T13:18:00Z" w16du:dateUtc="2025-08-06T11:18:00Z">
        <w:r w:rsidDel="00526F2A">
          <w:delText>importantly you almost always assign a value to a variable in programming in contrast to for example</w:delText>
        </w:r>
      </w:del>
      <w:r>
        <w:t xml:space="preserve"> solving equations, where you search for a value of the variable that solves the problem.</w:t>
      </w:r>
    </w:p>
    <w:p w14:paraId="73376B69" w14:textId="3CE2EE76" w:rsidR="00BB5019" w:rsidRDefault="00BB5019" w:rsidP="00BB5019"/>
    <w:p w14:paraId="49D1DAF8" w14:textId="77777777" w:rsidR="00BB5019" w:rsidRPr="00BB5019" w:rsidRDefault="00BB5019" w:rsidP="00BB5019">
      <w:pPr>
        <w:rPr>
          <w:i/>
          <w:iCs/>
        </w:rPr>
      </w:pPr>
      <w:r w:rsidRPr="00BB5019">
        <w:rPr>
          <w:i/>
          <w:iCs/>
        </w:rPr>
        <w:t xml:space="preserve">You use variables to store and refer to data, and functions to process that data in meaningful ways </w:t>
      </w:r>
    </w:p>
    <w:p w14:paraId="7D338BCA" w14:textId="2BFAA199" w:rsidR="00BB5019" w:rsidRDefault="00BB5019" w:rsidP="00BB5019">
      <w:r>
        <w:t>The fourth idea is (</w:t>
      </w:r>
      <w:r w:rsidRPr="00BB5019">
        <w:rPr>
          <w:b/>
          <w:bCs/>
        </w:rPr>
        <w:t>algorithms and</w:t>
      </w:r>
      <w:r>
        <w:t xml:space="preserve">) </w:t>
      </w:r>
      <w:r w:rsidRPr="00BB5019">
        <w:rPr>
          <w:b/>
          <w:bCs/>
        </w:rPr>
        <w:t>sequential processes</w:t>
      </w:r>
      <w:r>
        <w:t>—computer programs perform their actions step by step, and these sequences of steps then transform</w:t>
      </w:r>
      <w:del w:id="55" w:author="Daniel Spikol" w:date="2025-08-06T13:18:00Z" w16du:dateUtc="2025-08-06T11:18:00Z">
        <w:r w:rsidDel="00526F2A">
          <w:delText>s</w:delText>
        </w:r>
      </w:del>
      <w:r>
        <w:t xml:space="preserve"> data into something useful. Each step in the sequence can perform operations, such as adding or subtracting numbers, checking conditions, or calling </w:t>
      </w:r>
      <w:r>
        <w:lastRenderedPageBreak/>
        <w:t xml:space="preserve">functions. Typically, you will break down your program idea </w:t>
      </w:r>
      <w:ins w:id="56" w:author="Daniel Spikol" w:date="2025-08-06T13:18:00Z" w16du:dateUtc="2025-08-06T11:18:00Z">
        <w:r w:rsidR="00526F2A">
          <w:t>in</w:t>
        </w:r>
      </w:ins>
      <w:r>
        <w:t>to a set of processes that work</w:t>
      </w:r>
      <w:del w:id="57" w:author="Daniel Spikol" w:date="2025-08-06T13:18:00Z" w16du:dateUtc="2025-08-06T11:18:00Z">
        <w:r w:rsidDel="00526F2A">
          <w:delText>s</w:delText>
        </w:r>
      </w:del>
      <w:r>
        <w:t xml:space="preserve"> on data and variables. </w:t>
      </w:r>
    </w:p>
    <w:p w14:paraId="1F041E17" w14:textId="30AF1EDB" w:rsidR="00BB5019" w:rsidRDefault="00BB5019" w:rsidP="00BB5019">
      <w:r>
        <w:t>The fifth idea is control</w:t>
      </w:r>
      <w:del w:id="58" w:author="Daniel Spikol" w:date="2025-08-06T13:18:00Z" w16du:dateUtc="2025-08-06T11:18:00Z">
        <w:r w:rsidDel="00526F2A">
          <w:delText>-</w:delText>
        </w:r>
      </w:del>
      <w:ins w:id="59" w:author="Daniel Spikol" w:date="2025-08-06T13:18:00Z" w16du:dateUtc="2025-08-06T11:18:00Z">
        <w:r w:rsidR="00526F2A">
          <w:t xml:space="preserve"> </w:t>
        </w:r>
      </w:ins>
      <w:r>
        <w:t xml:space="preserve">structures and </w:t>
      </w:r>
      <w:r w:rsidRPr="00501B1B">
        <w:rPr>
          <w:b/>
          <w:bCs/>
        </w:rPr>
        <w:t>conditionals</w:t>
      </w:r>
      <w:r>
        <w:t xml:space="preserve">. These are structures that guide decision-making and distinguish </w:t>
      </w:r>
      <w:del w:id="60" w:author="Daniel Spikol" w:date="2025-08-06T13:18:00Z" w16du:dateUtc="2025-08-06T11:18:00Z">
        <w:r w:rsidDel="00526F2A">
          <w:delText>of</w:delText>
        </w:r>
      </w:del>
      <w:ins w:id="61" w:author="Daniel Spikol" w:date="2025-08-06T13:18:00Z" w16du:dateUtc="2025-08-06T11:18:00Z">
        <w:r w:rsidR="00526F2A">
          <w:t>between</w:t>
        </w:r>
      </w:ins>
      <w:r>
        <w:t xml:space="preserve"> different cases in computing, such that certain processes only run under specific conditions.  </w:t>
      </w:r>
    </w:p>
    <w:p w14:paraId="0428F834" w14:textId="6ABACDC0" w:rsidR="00BB5019" w:rsidRDefault="00526F2A" w:rsidP="00BB5019">
      <w:ins w:id="62" w:author="Daniel Spikol" w:date="2025-08-06T13:19:00Z" w16du:dateUtc="2025-08-06T11:19:00Z">
        <w:r>
          <w:rPr>
            <w:kern w:val="0"/>
            <w14:ligatures w14:val="none"/>
          </w:rPr>
          <w:t xml:space="preserve">The sixth idea is </w:t>
        </w:r>
        <w:r>
          <w:rPr>
            <w:b/>
            <w:bCs/>
            <w:kern w:val="0"/>
            <w14:ligatures w14:val="none"/>
          </w:rPr>
          <w:t>loops</w:t>
        </w:r>
        <w:r>
          <w:rPr>
            <w:kern w:val="0"/>
            <w14:ligatures w14:val="none"/>
          </w:rPr>
          <w:t xml:space="preserve"> or </w:t>
        </w:r>
        <w:r>
          <w:rPr>
            <w:b/>
            <w:bCs/>
            <w:kern w:val="0"/>
            <w14:ligatures w14:val="none"/>
          </w:rPr>
          <w:t>iteration</w:t>
        </w:r>
        <w:r>
          <w:rPr>
            <w:kern w:val="0"/>
            <w14:ligatures w14:val="none"/>
          </w:rPr>
          <w:t>, the simple but powerful concept of repetition, which enables programs to perform tasks repeatedly a set number of times or until specific conditions are satisfied. </w:t>
        </w:r>
      </w:ins>
      <w:del w:id="63" w:author="Daniel Spikol" w:date="2025-08-06T13:19:00Z" w16du:dateUtc="2025-08-06T11:19:00Z">
        <w:r w:rsidR="00BB5019" w:rsidDel="00526F2A">
          <w:delText xml:space="preserve">The sixth idea is </w:delText>
        </w:r>
        <w:r w:rsidR="00BB5019" w:rsidRPr="004D546A" w:rsidDel="00526F2A">
          <w:rPr>
            <w:b/>
            <w:bCs/>
          </w:rPr>
          <w:delText>loops</w:delText>
        </w:r>
        <w:r w:rsidR="00BB5019" w:rsidDel="00526F2A">
          <w:delText xml:space="preserve"> or </w:delText>
        </w:r>
        <w:r w:rsidR="00BB5019" w:rsidRPr="004D546A" w:rsidDel="00526F2A">
          <w:rPr>
            <w:b/>
            <w:bCs/>
          </w:rPr>
          <w:delText>iteration</w:delText>
        </w:r>
        <w:r w:rsidR="00BB5019" w:rsidDel="00526F2A">
          <w:delText xml:space="preserve">, the simple yet powerful idea of repetition, which allows programs to perform tasks repeatedly a specified number of times or until certain conditions are met. </w:delText>
        </w:r>
      </w:del>
    </w:p>
    <w:p w14:paraId="624A9D05" w14:textId="77777777" w:rsidR="00BB5019" w:rsidDel="00526F2A" w:rsidRDefault="00BB5019" w:rsidP="00BB5019">
      <w:pPr>
        <w:rPr>
          <w:del w:id="64" w:author="Daniel Spikol" w:date="2025-08-06T13:19:00Z" w16du:dateUtc="2025-08-06T11:19:00Z"/>
        </w:rPr>
      </w:pPr>
      <w:r>
        <w:t xml:space="preserve">The seventh idea is </w:t>
      </w:r>
      <w:r w:rsidRPr="004D546A">
        <w:rPr>
          <w:b/>
          <w:bCs/>
        </w:rPr>
        <w:t>models</w:t>
      </w:r>
      <w:r>
        <w:t xml:space="preserve"> — representations of real-world or imagined systems, processes, or ideas, which we use in simulations, predictions, and reasoning. Models help us make sense of complexity and allow us to test, explore, and communicate ideas through computation. </w:t>
      </w:r>
    </w:p>
    <w:p w14:paraId="6376B217" w14:textId="333D2614" w:rsidR="00BB5019" w:rsidDel="00526F2A" w:rsidRDefault="00BB5019" w:rsidP="00BB5019">
      <w:pPr>
        <w:rPr>
          <w:del w:id="65" w:author="Daniel Spikol" w:date="2025-08-06T13:19:00Z" w16du:dateUtc="2025-08-06T11:19:00Z"/>
        </w:rPr>
      </w:pPr>
    </w:p>
    <w:p w14:paraId="5B9AFE10" w14:textId="05082C23" w:rsidR="00BB5019" w:rsidDel="00526F2A" w:rsidRDefault="00BB5019" w:rsidP="00BB5019">
      <w:pPr>
        <w:rPr>
          <w:del w:id="66" w:author="Daniel Spikol" w:date="2025-08-06T13:19:00Z" w16du:dateUtc="2025-08-06T11:19:00Z"/>
        </w:rPr>
      </w:pPr>
      <w:del w:id="67" w:author="Daniel Spikol" w:date="2025-08-06T13:19:00Z" w16du:dateUtc="2025-08-06T11:19:00Z">
        <w:r w:rsidDel="00526F2A">
          <w:delText xml:space="preserve"> </w:delText>
        </w:r>
      </w:del>
    </w:p>
    <w:p w14:paraId="64118041" w14:textId="50FE3A2F" w:rsidR="00BB5019" w:rsidRDefault="00BB5019" w:rsidP="00BB5019"/>
    <w:p w14:paraId="0E7232A8" w14:textId="29FA165F" w:rsidR="00BB5019" w:rsidRDefault="00BB5019" w:rsidP="00BB5019">
      <w:r>
        <w:t>The eight</w:t>
      </w:r>
      <w:ins w:id="68" w:author="Daniel Spikol" w:date="2025-08-06T13:19:00Z" w16du:dateUtc="2025-08-06T11:19:00Z">
        <w:r w:rsidR="00526F2A">
          <w:t>h</w:t>
        </w:r>
      </w:ins>
      <w:r>
        <w:t xml:space="preserve"> idea is </w:t>
      </w:r>
      <w:r w:rsidRPr="004D546A">
        <w:rPr>
          <w:b/>
          <w:bCs/>
        </w:rPr>
        <w:t>abstraction and decomposition</w:t>
      </w:r>
      <w:r>
        <w:t xml:space="preserve">. This involves identifying meaningful parts of a problem, chunking them into manageable pieces, and creating the right levels of abstraction to reason about complex systems. </w:t>
      </w:r>
    </w:p>
    <w:p w14:paraId="417A8359" w14:textId="2E6D9694" w:rsidR="00BB5019" w:rsidRDefault="00BB5019" w:rsidP="003F28C1">
      <w:r>
        <w:t xml:space="preserve">Closely related is the ninth idea: </w:t>
      </w:r>
      <w:r w:rsidRPr="00C523EB">
        <w:rPr>
          <w:b/>
          <w:bCs/>
        </w:rPr>
        <w:t>functional thinking</w:t>
      </w:r>
      <w:r>
        <w:t>. This means organizing your specifications and/or code in functions, inputs</w:t>
      </w:r>
      <w:ins w:id="69" w:author="Daniel Spikol" w:date="2025-08-06T13:19:00Z" w16du:dateUtc="2025-08-06T11:19:00Z">
        <w:r w:rsidR="00526F2A">
          <w:t>,</w:t>
        </w:r>
      </w:ins>
      <w:r>
        <w:t xml:space="preserve"> and outputs. This is when and under what conditions some element of the program runs, and what the inputs and outputs of that process are. Constructing (or reconstructing) programs in reusable, well-defined functions is a great way to organize your thinking and abstractions. </w:t>
      </w:r>
    </w:p>
    <w:p w14:paraId="06A33D11" w14:textId="3277CD30" w:rsidR="00BB5019" w:rsidRDefault="00BB5019" w:rsidP="00BB5019">
      <w:r>
        <w:t xml:space="preserve">Last, we turn to </w:t>
      </w:r>
      <w:r w:rsidRPr="00C523EB">
        <w:rPr>
          <w:b/>
          <w:bCs/>
        </w:rPr>
        <w:t>data structures</w:t>
      </w:r>
      <w:r>
        <w:t xml:space="preserve">—ways of organizing data to make processing efficient, meaningful, and scalable, from simple sequencing in lists and arrays to graphs.  </w:t>
      </w:r>
    </w:p>
    <w:p w14:paraId="6BCC8FE8" w14:textId="17517069" w:rsidR="00BB5019" w:rsidRDefault="00BB5019" w:rsidP="00BB5019">
      <w:r>
        <w:lastRenderedPageBreak/>
        <w:t>In chapter X there are examples and further explanation of these ten ideas.</w:t>
      </w:r>
    </w:p>
    <w:p w14:paraId="549C815E" w14:textId="77777777" w:rsidR="00C10ADC" w:rsidRDefault="00C10ADC" w:rsidP="00BB5019"/>
    <w:p w14:paraId="2DE70853" w14:textId="0E80C23B" w:rsidR="00C10ADC" w:rsidRPr="00510383" w:rsidRDefault="00C10ADC" w:rsidP="00BB5019">
      <w:pPr>
        <w:rPr>
          <w:b/>
          <w:bCs/>
          <w:szCs w:val="28"/>
        </w:rPr>
      </w:pPr>
      <w:r w:rsidRPr="00510383">
        <w:rPr>
          <w:b/>
          <w:bCs/>
          <w:szCs w:val="28"/>
        </w:rPr>
        <w:t>FIVE KEY PRACTICES – HOW WE DO PROGRAMMING</w:t>
      </w:r>
    </w:p>
    <w:p w14:paraId="1AB4DB70" w14:textId="77777777" w:rsidR="00510383" w:rsidRDefault="00510383" w:rsidP="00BB5019"/>
    <w:p w14:paraId="3B0AB776" w14:textId="56E140F7" w:rsidR="00510383" w:rsidRPr="00A02714" w:rsidRDefault="00510383" w:rsidP="00BB5019">
      <w:r w:rsidRPr="00A02714">
        <w:t xml:space="preserve">We </w:t>
      </w:r>
      <w:r w:rsidRPr="00A02714">
        <w:rPr>
          <w:b/>
          <w:bCs/>
        </w:rPr>
        <w:t>specify</w:t>
      </w:r>
      <w:r w:rsidRPr="00A02714">
        <w:t>. Writing a computer program is first and foremost stating what you want the computer to do in an understandable way*. Therefore, one of the most important practices when learning to program is the practice of</w:t>
      </w:r>
      <w:r w:rsidRPr="00A02714">
        <w:rPr>
          <w:rFonts w:ascii="Arial" w:hAnsi="Arial" w:cs="Arial"/>
        </w:rPr>
        <w:t> </w:t>
      </w:r>
      <w:r w:rsidRPr="008C7C33">
        <w:rPr>
          <w:i/>
          <w:iCs/>
        </w:rPr>
        <w:t>specification</w:t>
      </w:r>
      <w:r w:rsidRPr="00A02714">
        <w:t>. This means explaining and specifying what we want a program to do, and how we want it to do it. Sometimes, we focus mostly on</w:t>
      </w:r>
      <w:r w:rsidRPr="00A02714">
        <w:rPr>
          <w:rFonts w:ascii="Arial" w:hAnsi="Arial" w:cs="Arial"/>
        </w:rPr>
        <w:t> </w:t>
      </w:r>
      <w:r w:rsidRPr="008C7C33">
        <w:rPr>
          <w:i/>
          <w:iCs/>
        </w:rPr>
        <w:t>what</w:t>
      </w:r>
      <w:r w:rsidRPr="00A02714">
        <w:rPr>
          <w:rFonts w:ascii="Arial" w:hAnsi="Arial" w:cs="Arial"/>
        </w:rPr>
        <w:t> </w:t>
      </w:r>
      <w:r w:rsidRPr="00A02714">
        <w:t xml:space="preserve">the program should do—what output or </w:t>
      </w:r>
      <w:proofErr w:type="spellStart"/>
      <w:r w:rsidRPr="00A02714">
        <w:t>behavior</w:t>
      </w:r>
      <w:proofErr w:type="spellEnd"/>
      <w:r w:rsidRPr="00A02714">
        <w:t xml:space="preserve"> we expect. Other times, we pay more attention to</w:t>
      </w:r>
      <w:r w:rsidRPr="00A02714">
        <w:rPr>
          <w:rFonts w:ascii="Arial" w:hAnsi="Arial" w:cs="Arial"/>
        </w:rPr>
        <w:t> </w:t>
      </w:r>
      <w:r w:rsidRPr="008C7C33">
        <w:rPr>
          <w:i/>
          <w:iCs/>
        </w:rPr>
        <w:t>how</w:t>
      </w:r>
      <w:r w:rsidRPr="00A02714">
        <w:rPr>
          <w:rFonts w:ascii="Arial" w:hAnsi="Arial" w:cs="Arial"/>
        </w:rPr>
        <w:t> </w:t>
      </w:r>
      <w:r w:rsidRPr="00A02714">
        <w:t xml:space="preserve">to build that </w:t>
      </w:r>
      <w:proofErr w:type="spellStart"/>
      <w:r w:rsidRPr="00A02714">
        <w:t>behavior</w:t>
      </w:r>
      <w:proofErr w:type="spellEnd"/>
      <w:r w:rsidRPr="00A02714">
        <w:t>—what steps the program should follow. In all cases</w:t>
      </w:r>
      <w:ins w:id="70" w:author="Daniel Spikol" w:date="2025-08-06T13:19:00Z" w16du:dateUtc="2025-08-06T11:19:00Z">
        <w:r w:rsidR="001423C8">
          <w:t>,</w:t>
        </w:r>
      </w:ins>
      <w:r w:rsidRPr="00A02714">
        <w:t xml:space="preserve"> explaining</w:t>
      </w:r>
      <w:r w:rsidRPr="00A02714">
        <w:rPr>
          <w:rFonts w:ascii="Arial" w:hAnsi="Arial" w:cs="Arial"/>
        </w:rPr>
        <w:t> </w:t>
      </w:r>
      <w:r w:rsidRPr="00926402">
        <w:rPr>
          <w:i/>
          <w:iCs/>
        </w:rPr>
        <w:t>what</w:t>
      </w:r>
      <w:r w:rsidRPr="00A02714">
        <w:rPr>
          <w:rFonts w:ascii="Arial" w:hAnsi="Arial" w:cs="Arial"/>
        </w:rPr>
        <w:t> </w:t>
      </w:r>
      <w:r w:rsidRPr="00A02714">
        <w:t>and</w:t>
      </w:r>
      <w:r w:rsidRPr="00A02714">
        <w:rPr>
          <w:rFonts w:ascii="Arial" w:hAnsi="Arial" w:cs="Arial"/>
        </w:rPr>
        <w:t> </w:t>
      </w:r>
      <w:r w:rsidRPr="00926402">
        <w:rPr>
          <w:i/>
          <w:iCs/>
        </w:rPr>
        <w:t>how</w:t>
      </w:r>
      <w:r w:rsidRPr="00A02714">
        <w:rPr>
          <w:rFonts w:ascii="Arial" w:hAnsi="Arial" w:cs="Arial"/>
        </w:rPr>
        <w:t> </w:t>
      </w:r>
      <w:r w:rsidRPr="00A02714">
        <w:t>is at the heart of programming.</w:t>
      </w:r>
    </w:p>
    <w:p w14:paraId="06EE1F48" w14:textId="6F9C1EF6" w:rsidR="00A92C40" w:rsidRDefault="00A92C40" w:rsidP="00BB5019">
      <w:r>
        <w:rPr>
          <w:noProof/>
        </w:rPr>
        <mc:AlternateContent>
          <mc:Choice Requires="wps">
            <w:drawing>
              <wp:anchor distT="0" distB="0" distL="114300" distR="114300" simplePos="0" relativeHeight="251659264" behindDoc="0" locked="0" layoutInCell="1" allowOverlap="1" wp14:anchorId="1AF85F55" wp14:editId="74D945D6">
                <wp:simplePos x="0" y="0"/>
                <wp:positionH relativeFrom="column">
                  <wp:posOffset>-90</wp:posOffset>
                </wp:positionH>
                <wp:positionV relativeFrom="paragraph">
                  <wp:posOffset>42145</wp:posOffset>
                </wp:positionV>
                <wp:extent cx="3996000" cy="4176000"/>
                <wp:effectExtent l="0" t="0" r="5080" b="2540"/>
                <wp:wrapNone/>
                <wp:docPr id="977599867" name="Tekstfelt 1"/>
                <wp:cNvGraphicFramePr/>
                <a:graphic xmlns:a="http://schemas.openxmlformats.org/drawingml/2006/main">
                  <a:graphicData uri="http://schemas.microsoft.com/office/word/2010/wordprocessingShape">
                    <wps:wsp>
                      <wps:cNvSpPr txBox="1"/>
                      <wps:spPr>
                        <a:xfrm>
                          <a:off x="0" y="0"/>
                          <a:ext cx="3996000" cy="4176000"/>
                        </a:xfrm>
                        <a:prstGeom prst="rect">
                          <a:avLst/>
                        </a:prstGeom>
                        <a:solidFill>
                          <a:srgbClr val="FDFBF2"/>
                        </a:solidFill>
                        <a:ln w="6350">
                          <a:noFill/>
                        </a:ln>
                      </wps:spPr>
                      <wps:txbx>
                        <w:txbxContent>
                          <w:p w14:paraId="0EA1730C" w14:textId="77777777" w:rsidR="00A429A8" w:rsidRPr="00A429A8" w:rsidRDefault="00A429A8" w:rsidP="00A92C40">
                            <w:pPr>
                              <w:rPr>
                                <w:b/>
                                <w:bCs/>
                              </w:rPr>
                            </w:pPr>
                            <w:r w:rsidRPr="00A429A8">
                              <w:rPr>
                                <w:b/>
                                <w:bCs/>
                              </w:rPr>
                              <w:t>Pseudo code</w:t>
                            </w:r>
                          </w:p>
                          <w:p w14:paraId="397F2FFD" w14:textId="0598A051" w:rsidR="00A92C40" w:rsidRDefault="00A92C40" w:rsidP="00A429A8">
                            <w:r w:rsidRPr="00CD3B84">
                              <w:t>One common method for specifying programs is writing</w:t>
                            </w:r>
                            <w:r w:rsidRPr="00CD3B84">
                              <w:rPr>
                                <w:rFonts w:ascii="Arial" w:hAnsi="Arial" w:cs="Arial"/>
                              </w:rPr>
                              <w:t> </w:t>
                            </w:r>
                            <w:r w:rsidRPr="005C020D">
                              <w:rPr>
                                <w:i/>
                                <w:iCs/>
                              </w:rPr>
                              <w:t>pseudocode</w:t>
                            </w:r>
                            <w:r w:rsidRPr="00CD3B84">
                              <w:t>—a description of your program in plain English (or whatever language you prefer).</w:t>
                            </w:r>
                          </w:p>
                          <w:p w14:paraId="5F60D519" w14:textId="77777777" w:rsidR="00A92C40" w:rsidRDefault="00A92C40" w:rsidP="00A92C40">
                            <w:pPr>
                              <w:jc w:val="center"/>
                            </w:pPr>
                            <w:r>
                              <w:rPr>
                                <w:noProof/>
                              </w:rPr>
                              <w:drawing>
                                <wp:inline distT="0" distB="0" distL="0" distR="0" wp14:anchorId="20DC1845" wp14:editId="369BD008">
                                  <wp:extent cx="2654300" cy="1282700"/>
                                  <wp:effectExtent l="0" t="0" r="0" b="0"/>
                                  <wp:docPr id="2084790069"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282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85F55" id="_x0000_t202" coordsize="21600,21600" o:spt="202" path="m,l,21600r21600,l21600,xe">
                <v:stroke joinstyle="miter"/>
                <v:path gradientshapeok="t" o:connecttype="rect"/>
              </v:shapetype>
              <v:shape id="Tekstfelt 1" o:spid="_x0000_s1026" type="#_x0000_t202" style="position:absolute;margin-left:0;margin-top:3.3pt;width:314.65pt;height:3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" fillcolor="#fdfbf2" stroked="f" strokeweight=".5pt">
                <v:textbox>
                  <w:txbxContent>
                    <w:p w14:paraId="0EA1730C" w14:textId="77777777" w:rsidR="00A429A8" w:rsidRPr="00A429A8" w:rsidRDefault="00A429A8" w:rsidP="00A92C40">
                      <w:pPr>
                        <w:rPr>
                          <w:b/>
                          <w:bCs/>
                        </w:rPr>
                      </w:pPr>
                      <w:r w:rsidRPr="00A429A8">
                        <w:rPr>
                          <w:b/>
                          <w:bCs/>
                        </w:rPr>
                        <w:t>Pseudo code</w:t>
                      </w:r>
                    </w:p>
                    <w:p w14:paraId="397F2FFD" w14:textId="0598A051" w:rsidR="00A92C40" w:rsidRDefault="00A92C40" w:rsidP="00A429A8">
                      <w:r w:rsidRPr="00CD3B84">
                        <w:t>One common method for specifying programs is writing</w:t>
                      </w:r>
                      <w:r w:rsidRPr="00CD3B84">
                        <w:rPr>
                          <w:rFonts w:ascii="Arial" w:hAnsi="Arial" w:cs="Arial"/>
                        </w:rPr>
                        <w:t> </w:t>
                      </w:r>
                      <w:r w:rsidRPr="005C020D">
                        <w:rPr>
                          <w:i/>
                          <w:iCs/>
                        </w:rPr>
                        <w:t>pseudocode</w:t>
                      </w:r>
                      <w:r w:rsidRPr="00CD3B84">
                        <w:t>—a description of your program in plain English (or whatever language you prefer).</w:t>
                      </w:r>
                    </w:p>
                    <w:p w14:paraId="5F60D519" w14:textId="77777777" w:rsidR="00A92C40" w:rsidRDefault="00A92C40" w:rsidP="00A92C40">
                      <w:pPr>
                        <w:jc w:val="center"/>
                      </w:pPr>
                      <w:r>
                        <w:rPr>
                          <w:noProof/>
                        </w:rPr>
                        <w:drawing>
                          <wp:inline distT="0" distB="0" distL="0" distR="0" wp14:anchorId="20DC1845" wp14:editId="369BD008">
                            <wp:extent cx="2654300" cy="1282700"/>
                            <wp:effectExtent l="0" t="0" r="0" b="0"/>
                            <wp:docPr id="2084790069"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282700"/>
                                    </a:xfrm>
                                    <a:prstGeom prst="rect">
                                      <a:avLst/>
                                    </a:prstGeom>
                                    <a:noFill/>
                                    <a:ln>
                                      <a:noFill/>
                                    </a:ln>
                                  </pic:spPr>
                                </pic:pic>
                              </a:graphicData>
                            </a:graphic>
                          </wp:inline>
                        </w:drawing>
                      </w:r>
                    </w:p>
                  </w:txbxContent>
                </v:textbox>
              </v:shape>
            </w:pict>
          </mc:Fallback>
        </mc:AlternateContent>
      </w:r>
    </w:p>
    <w:p w14:paraId="79C71AF8" w14:textId="28658567" w:rsidR="00A92C40" w:rsidRDefault="00A92C40" w:rsidP="00BB5019"/>
    <w:p w14:paraId="482D774F" w14:textId="1E16E6AC" w:rsidR="00A92C40" w:rsidRDefault="00A92C40" w:rsidP="00BB5019"/>
    <w:p w14:paraId="206B39F7" w14:textId="77777777" w:rsidR="00A92C40" w:rsidRDefault="00A92C40" w:rsidP="00BB5019"/>
    <w:p w14:paraId="04B7DAB8" w14:textId="77777777" w:rsidR="00A92C40" w:rsidRDefault="00A92C40" w:rsidP="00BB5019"/>
    <w:p w14:paraId="08E6796A" w14:textId="77777777" w:rsidR="00A92C40" w:rsidRDefault="00A92C40" w:rsidP="00BB5019"/>
    <w:p w14:paraId="1D953BE0" w14:textId="77777777" w:rsidR="00A92C40" w:rsidRDefault="00A92C40" w:rsidP="00BB5019"/>
    <w:p w14:paraId="49B98B39" w14:textId="77777777" w:rsidR="00A92C40" w:rsidRDefault="00A92C40" w:rsidP="00BB5019"/>
    <w:p w14:paraId="31B05323" w14:textId="77777777" w:rsidR="00A92C40" w:rsidRDefault="00A92C40" w:rsidP="00BB5019"/>
    <w:p w14:paraId="2A5F4D02" w14:textId="4E591B87" w:rsidR="00DB7EA4" w:rsidRDefault="00DB7EA4" w:rsidP="00DB7EA4">
      <w:r>
        <w:lastRenderedPageBreak/>
        <w:t xml:space="preserve">We </w:t>
      </w:r>
      <w:r w:rsidRPr="00DB7EA4">
        <w:rPr>
          <w:b/>
          <w:bCs/>
        </w:rPr>
        <w:t>test and debug</w:t>
      </w:r>
      <w:r>
        <w:t xml:space="preserve">. When we have an idea for part of a program, we usually try it out on its own before adding it </w:t>
      </w:r>
      <w:del w:id="71" w:author="Daniel Spikol" w:date="2025-08-06T13:19:00Z" w16du:dateUtc="2025-08-06T11:19:00Z">
        <w:r w:rsidDel="001423C8">
          <w:delText>in</w:delText>
        </w:r>
      </w:del>
      <w:r>
        <w:t xml:space="preserve">to the larger project. This helps us check if it works as expected. </w:t>
      </w:r>
    </w:p>
    <w:p w14:paraId="251A1A9F" w14:textId="4215F18F" w:rsidR="00DB7EA4" w:rsidRDefault="00DB7EA4" w:rsidP="00DB7EA4"/>
    <w:p w14:paraId="509E7B4C" w14:textId="7CFBB9BD" w:rsidR="00A92C40" w:rsidRDefault="00DB7EA4" w:rsidP="00DB7EA4">
      <w:r>
        <w:t>Writing code in a precise syntax is not easy, and dealing with complex logical structures is sometimes even harder. So, we make mistakes. Everyone does. Often. Making mistakes and fixing them is a normal and important part of programming. When trying to figure out what’s wrong, we localize the problem by isolating the parts we think might be causing the issue. By doing this, we can test, correct our mistakes</w:t>
      </w:r>
      <w:ins w:id="72" w:author="Daniel Spikol" w:date="2025-08-06T13:20:00Z" w16du:dateUtc="2025-08-06T11:20:00Z">
        <w:r w:rsidR="001423C8">
          <w:t>,</w:t>
        </w:r>
      </w:ins>
      <w:r>
        <w:t xml:space="preserve"> and improve our program step by step.</w:t>
      </w:r>
    </w:p>
    <w:p w14:paraId="6F2F741F" w14:textId="10A42AA4" w:rsidR="00DB7EA4" w:rsidRDefault="00DB7EA4" w:rsidP="00DB7EA4">
      <w:r w:rsidRPr="00DB7EA4">
        <w:t xml:space="preserve">We </w:t>
      </w:r>
      <w:r w:rsidRPr="00DB7EA4">
        <w:rPr>
          <w:b/>
          <w:bCs/>
        </w:rPr>
        <w:t>organize our thinking</w:t>
      </w:r>
      <w:r w:rsidRPr="00DB7EA4">
        <w:t xml:space="preserve"> about programs </w:t>
      </w:r>
      <w:r w:rsidRPr="00DB7EA4">
        <w:rPr>
          <w:b/>
          <w:bCs/>
        </w:rPr>
        <w:t>in layers</w:t>
      </w:r>
      <w:ins w:id="73" w:author="Daniel Spikol" w:date="2025-08-06T13:20:00Z" w16du:dateUtc="2025-08-06T11:20:00Z">
        <w:r w:rsidR="001423C8">
          <w:rPr>
            <w:b/>
            <w:bCs/>
          </w:rPr>
          <w:t>,</w:t>
        </w:r>
      </w:ins>
      <w:r w:rsidRPr="00DB7EA4">
        <w:t xml:space="preserve"> distinguishing </w:t>
      </w:r>
      <w:r w:rsidRPr="00725878">
        <w:rPr>
          <w:b/>
          <w:bCs/>
        </w:rPr>
        <w:t>1) data</w:t>
      </w:r>
      <w:r w:rsidRPr="00DB7EA4">
        <w:t xml:space="preserve">, </w:t>
      </w:r>
      <w:r w:rsidRPr="00725878">
        <w:rPr>
          <w:b/>
          <w:bCs/>
        </w:rPr>
        <w:t>2) computation</w:t>
      </w:r>
      <w:ins w:id="74" w:author="Daniel Spikol" w:date="2025-08-06T13:20:00Z" w16du:dateUtc="2025-08-06T11:20:00Z">
        <w:r w:rsidR="001423C8">
          <w:rPr>
            <w:b/>
            <w:bCs/>
          </w:rPr>
          <w:t>,</w:t>
        </w:r>
      </w:ins>
      <w:r w:rsidRPr="00725878">
        <w:rPr>
          <w:b/>
          <w:bCs/>
        </w:rPr>
        <w:t xml:space="preserve"> and 3) interaction</w:t>
      </w:r>
      <w:r w:rsidRPr="00DB7EA4">
        <w:t xml:space="preserve">. In a program that asks the user to type their name on the screen and then responds by generating a friendly message like “Hello, Morten!” The interaction layer is just this – you write your name and receive a personalized greeting. The data layer consists of the text string “Morten Misfeldt” that I provide in the input </w:t>
      </w:r>
      <w:proofErr w:type="gramStart"/>
      <w:r w:rsidRPr="00DB7EA4">
        <w:t>field</w:t>
      </w:r>
      <w:proofErr w:type="gramEnd"/>
      <w:r w:rsidRPr="00DB7EA4">
        <w:t xml:space="preserve"> and the computational layer is somehow able to fetch out my first name from this text string and provide it as input for the greeting that the program responds with.</w:t>
      </w:r>
    </w:p>
    <w:p w14:paraId="3D69841E" w14:textId="02783DD6" w:rsidR="00FF180E" w:rsidRDefault="00FF180E" w:rsidP="00FF180E">
      <w:r>
        <w:t xml:space="preserve">These three layers—data, computation, and interaction—are distinct but closely connected. Keep these three layers in mind, and it will help you organize your thinking about the programs you are building.  </w:t>
      </w:r>
    </w:p>
    <w:p w14:paraId="13FE3E0E" w14:textId="3A4683FB" w:rsidR="00FF180E" w:rsidRDefault="00FF180E" w:rsidP="00FF180E"/>
    <w:p w14:paraId="1B9F59AF" w14:textId="438B6E0F" w:rsidR="00FF180E" w:rsidRDefault="00FF180E" w:rsidP="00FF180E">
      <w:r>
        <w:t xml:space="preserve"> </w:t>
      </w:r>
    </w:p>
    <w:p w14:paraId="4B4043B3" w14:textId="3583BA81" w:rsidR="00FF180E" w:rsidRDefault="00FF180E" w:rsidP="00FF180E"/>
    <w:p w14:paraId="7B71FB8C" w14:textId="68EC4B02" w:rsidR="00FF180E" w:rsidRDefault="00FF180E" w:rsidP="00FF180E">
      <w:r>
        <w:lastRenderedPageBreak/>
        <w:t xml:space="preserve">We </w:t>
      </w:r>
      <w:r w:rsidRPr="00EB7B57">
        <w:rPr>
          <w:b/>
          <w:bCs/>
        </w:rPr>
        <w:t>document</w:t>
      </w:r>
      <w:r>
        <w:t xml:space="preserve">, </w:t>
      </w:r>
      <w:r w:rsidRPr="00EB7B57">
        <w:rPr>
          <w:b/>
          <w:bCs/>
        </w:rPr>
        <w:t>modul</w:t>
      </w:r>
      <w:del w:id="75" w:author="Daniel Spikol" w:date="2025-08-06T13:20:00Z" w16du:dateUtc="2025-08-06T11:20:00Z">
        <w:r w:rsidRPr="00EB7B57" w:rsidDel="001423C8">
          <w:rPr>
            <w:b/>
            <w:bCs/>
          </w:rPr>
          <w:delText>ize</w:delText>
        </w:r>
      </w:del>
      <w:ins w:id="76" w:author="Daniel Spikol" w:date="2025-08-06T13:20:00Z" w16du:dateUtc="2025-08-06T11:20:00Z">
        <w:r w:rsidR="001423C8">
          <w:rPr>
            <w:b/>
            <w:bCs/>
          </w:rPr>
          <w:t>arize,</w:t>
        </w:r>
      </w:ins>
      <w:r>
        <w:t xml:space="preserve"> and </w:t>
      </w:r>
      <w:r w:rsidRPr="00EB7B57">
        <w:rPr>
          <w:b/>
          <w:bCs/>
        </w:rPr>
        <w:t>reuse</w:t>
      </w:r>
      <w:r>
        <w:t xml:space="preserve"> our code. When you're just starting out, you might write simple programs from scratch or edit examples your teacher gives you. But quickly, you’ll discover that programming is a cumulative process—programs grow over time</w:t>
      </w:r>
      <w:del w:id="77" w:author="Daniel Spikol" w:date="2025-08-06T13:20:00Z" w16du:dateUtc="2025-08-06T11:20:00Z">
        <w:r w:rsidDel="001423C8">
          <w:delText>,</w:delText>
        </w:r>
      </w:del>
      <w:r>
        <w:t xml:space="preserve"> when you work with them. In professional software development, programs often contain thousands of lines of code. Keeping track of changes and understanding what each part does is essential. But even in your first real project, you'll see the benefits of organizing and documenting your code.  </w:t>
      </w:r>
    </w:p>
    <w:p w14:paraId="2A2C0A30" w14:textId="0163AF0E" w:rsidR="00FF180E" w:rsidRDefault="00FF180E" w:rsidP="00FF180E">
      <w:r>
        <w:t>If you’ve already written something that works for a particular task, then use it again for similar problems. When you do that, you will end up thinking about not only the specific problem you are engaged in (say</w:t>
      </w:r>
      <w:ins w:id="78" w:author="Daniel Spikol" w:date="2025-08-06T13:20:00Z" w16du:dateUtc="2025-08-06T11:20:00Z">
        <w:r w:rsidR="001423C8">
          <w:t>,</w:t>
        </w:r>
      </w:ins>
      <w:r>
        <w:t xml:space="preserve"> creating a red box with the text “No” on the screen) but rather thinking about the </w:t>
      </w:r>
      <w:r w:rsidRPr="007334D1">
        <w:rPr>
          <w:i/>
          <w:iCs/>
        </w:rPr>
        <w:t>type of problem</w:t>
      </w:r>
      <w:r>
        <w:t xml:space="preserve"> that you work on (e.g.</w:t>
      </w:r>
      <w:ins w:id="79" w:author="Daniel Spikol" w:date="2025-08-06T13:20:00Z" w16du:dateUtc="2025-08-06T11:20:00Z">
        <w:r w:rsidR="001423C8">
          <w:t>,</w:t>
        </w:r>
      </w:ins>
      <w:r>
        <w:t xml:space="preserve"> creating a </w:t>
      </w:r>
      <w:proofErr w:type="spellStart"/>
      <w:r>
        <w:t>colored</w:t>
      </w:r>
      <w:proofErr w:type="spellEnd"/>
      <w:r>
        <w:t xml:space="preserve"> textbox on the screen). This way of thinking saves time, reduces errors, and helps you think more clearly about how your whole program fits together.</w:t>
      </w:r>
    </w:p>
    <w:p w14:paraId="063DB183" w14:textId="17383AFB" w:rsidR="00A92C40" w:rsidRDefault="000164C7" w:rsidP="00BB5019">
      <w:r>
        <w:rPr>
          <w:noProof/>
        </w:rPr>
        <mc:AlternateContent>
          <mc:Choice Requires="wps">
            <w:drawing>
              <wp:anchor distT="0" distB="0" distL="114300" distR="114300" simplePos="0" relativeHeight="251661312" behindDoc="0" locked="0" layoutInCell="1" allowOverlap="1" wp14:anchorId="2FEE60D8" wp14:editId="5805AA71">
                <wp:simplePos x="0" y="0"/>
                <wp:positionH relativeFrom="column">
                  <wp:posOffset>7110</wp:posOffset>
                </wp:positionH>
                <wp:positionV relativeFrom="paragraph">
                  <wp:posOffset>191115</wp:posOffset>
                </wp:positionV>
                <wp:extent cx="4147200" cy="3052800"/>
                <wp:effectExtent l="0" t="0" r="5715" b="0"/>
                <wp:wrapNone/>
                <wp:docPr id="1787787368" name="Tekstfelt 1"/>
                <wp:cNvGraphicFramePr/>
                <a:graphic xmlns:a="http://schemas.openxmlformats.org/drawingml/2006/main">
                  <a:graphicData uri="http://schemas.microsoft.com/office/word/2010/wordprocessingShape">
                    <wps:wsp>
                      <wps:cNvSpPr txBox="1"/>
                      <wps:spPr>
                        <a:xfrm>
                          <a:off x="0" y="0"/>
                          <a:ext cx="4147200" cy="3052800"/>
                        </a:xfrm>
                        <a:prstGeom prst="rect">
                          <a:avLst/>
                        </a:prstGeom>
                        <a:solidFill>
                          <a:srgbClr val="FDFBF2"/>
                        </a:solidFill>
                        <a:ln w="6350">
                          <a:noFill/>
                        </a:ln>
                      </wps:spPr>
                      <wps:txbx>
                        <w:txbxContent>
                          <w:p w14:paraId="3CFE0442" w14:textId="450E1C76" w:rsidR="0006141B" w:rsidRPr="0006141B" w:rsidRDefault="0006141B" w:rsidP="000164C7">
                            <w:pPr>
                              <w:rPr>
                                <w:b/>
                                <w:bCs/>
                              </w:rPr>
                            </w:pPr>
                            <w:r w:rsidRPr="0006141B">
                              <w:rPr>
                                <w:b/>
                                <w:bCs/>
                              </w:rPr>
                              <w:t>Commenting Code</w:t>
                            </w:r>
                          </w:p>
                          <w:p w14:paraId="3248371A" w14:textId="034D0679" w:rsidR="000164C7" w:rsidRDefault="00285632" w:rsidP="000164C7">
                            <w:r w:rsidRPr="00285632">
                              <w:t xml:space="preserve">Writing short explanations in your code helps you (and others) remember what you were trying to do. For example: What is this part supposed to do? Why are you doing it this way? This is called comments and is typically distinguished from the code by some special character like % this is a comment % in the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E60D8" id="_x0000_s1027" type="#_x0000_t202" style="position:absolute;margin-left:.55pt;margin-top:15.05pt;width:326.55pt;height:24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" fillcolor="#fdfbf2" stroked="f" strokeweight=".5pt">
                <v:textbox>
                  <w:txbxContent>
                    <w:p w14:paraId="3CFE0442" w14:textId="450E1C76" w:rsidR="0006141B" w:rsidRPr="0006141B" w:rsidRDefault="0006141B" w:rsidP="000164C7">
                      <w:pPr>
                        <w:rPr>
                          <w:b/>
                          <w:bCs/>
                        </w:rPr>
                      </w:pPr>
                      <w:r w:rsidRPr="0006141B">
                        <w:rPr>
                          <w:b/>
                          <w:bCs/>
                        </w:rPr>
                        <w:t>Commenting Code</w:t>
                      </w:r>
                    </w:p>
                    <w:p w14:paraId="3248371A" w14:textId="034D0679" w:rsidR="000164C7" w:rsidRDefault="00285632" w:rsidP="000164C7">
                      <w:r w:rsidRPr="00285632">
                        <w:t xml:space="preserve">Writing short explanations in your code helps you (and others) remember what you were trying to do. For example: What is this part supposed to do? Why are you doing it this way? This is called comments and is typically distinguished from the code by some special character like % this is a comment % in the file.  </w:t>
                      </w:r>
                    </w:p>
                  </w:txbxContent>
                </v:textbox>
              </v:shape>
            </w:pict>
          </mc:Fallback>
        </mc:AlternateContent>
      </w:r>
    </w:p>
    <w:p w14:paraId="124A1DB3" w14:textId="79DB0592" w:rsidR="00A92C40" w:rsidRDefault="00A92C40" w:rsidP="00BB5019"/>
    <w:p w14:paraId="1431DB1B" w14:textId="1622A6DC" w:rsidR="00A92C40" w:rsidRDefault="00A92C40" w:rsidP="00BB5019"/>
    <w:p w14:paraId="7BD0F2E3" w14:textId="46E67CC0" w:rsidR="00A92C40" w:rsidRDefault="00A92C40" w:rsidP="00BB5019"/>
    <w:p w14:paraId="1E7609EA" w14:textId="6F5F584C" w:rsidR="00A92C40" w:rsidRDefault="00A92C40" w:rsidP="00BB5019"/>
    <w:p w14:paraId="4E8764E4" w14:textId="26F7B035" w:rsidR="00CD3B84" w:rsidRDefault="00CD3B84" w:rsidP="00BB5019">
      <w:pPr>
        <w:rPr>
          <w:ins w:id="80" w:author="Daniel Spikol" w:date="2025-08-06T13:20:00Z" w16du:dateUtc="2025-08-06T11:20:00Z"/>
        </w:rPr>
      </w:pPr>
    </w:p>
    <w:p w14:paraId="1C4B3528" w14:textId="77777777" w:rsidR="001423C8" w:rsidRDefault="001423C8" w:rsidP="00BB5019"/>
    <w:p w14:paraId="1C20877F" w14:textId="58D2FBAB" w:rsidR="007E2BC2" w:rsidRDefault="007E2BC2" w:rsidP="007E2BC2">
      <w:r>
        <w:lastRenderedPageBreak/>
        <w:t>Final</w:t>
      </w:r>
      <w:ins w:id="81" w:author="Daniel Spikol" w:date="2025-08-06T13:20:00Z" w16du:dateUtc="2025-08-06T11:20:00Z">
        <w:r w:rsidR="001423C8">
          <w:t>l</w:t>
        </w:r>
      </w:ins>
      <w:r>
        <w:t xml:space="preserve">y, we </w:t>
      </w:r>
      <w:r w:rsidRPr="007E2BC2">
        <w:rPr>
          <w:b/>
          <w:bCs/>
        </w:rPr>
        <w:t>collaborate with our users</w:t>
      </w:r>
      <w:r>
        <w:t>. Programs are developed for people</w:t>
      </w:r>
      <w:ins w:id="82" w:author="Daniel Spikol" w:date="2025-08-06T13:20:00Z" w16du:dateUtc="2025-08-06T11:20:00Z">
        <w:r w:rsidR="001423C8">
          <w:t xml:space="preserve"> </w:t>
        </w:r>
      </w:ins>
      <w:r>
        <w:t>—</w:t>
      </w:r>
      <w:ins w:id="83" w:author="Daniel Spikol" w:date="2025-08-06T13:20:00Z" w16du:dateUtc="2025-08-06T11:20:00Z">
        <w:r w:rsidR="001423C8">
          <w:t xml:space="preserve"> </w:t>
        </w:r>
      </w:ins>
      <w:r>
        <w:t xml:space="preserve">to help them do the activities they want to do in a more enriching, engaging, or more efficient way. An important part of programming </w:t>
      </w:r>
      <w:ins w:id="84" w:author="Daniel Spikol" w:date="2025-08-06T13:20:00Z" w16du:dateUtc="2025-08-06T11:20:00Z">
        <w:r w:rsidR="001423C8">
          <w:t xml:space="preserve">is </w:t>
        </w:r>
      </w:ins>
      <w:r>
        <w:t>to think about use. If you’re trying to design a solution, it’s a good idea to understand the problem</w:t>
      </w:r>
      <w:del w:id="85" w:author="Daniel Spikol" w:date="2025-08-06T13:21:00Z" w16du:dateUtc="2025-08-06T11:21:00Z">
        <w:r w:rsidDel="001423C8">
          <w:delText xml:space="preserve"> –</w:delText>
        </w:r>
      </w:del>
      <w:ins w:id="86" w:author="Daniel Spikol" w:date="2025-08-06T13:21:00Z" w16du:dateUtc="2025-08-06T11:21:00Z">
        <w:r w:rsidR="001423C8">
          <w:t>,</w:t>
        </w:r>
      </w:ins>
      <w:r>
        <w:t xml:space="preserve"> and that </w:t>
      </w:r>
      <w:del w:id="87" w:author="Daniel Spikol" w:date="2025-08-06T13:21:00Z" w16du:dateUtc="2025-08-06T11:21:00Z">
        <w:r w:rsidDel="001423C8">
          <w:delText xml:space="preserve">is </w:delText>
        </w:r>
      </w:del>
      <w:r>
        <w:t xml:space="preserve">often </w:t>
      </w:r>
      <w:ins w:id="88" w:author="Daniel Spikol" w:date="2025-08-06T13:21:00Z" w16du:dateUtc="2025-08-06T11:21:00Z">
        <w:r w:rsidR="001423C8">
          <w:t xml:space="preserve">means </w:t>
        </w:r>
      </w:ins>
      <w:r>
        <w:t xml:space="preserve">understanding the practice that the program will support. This also means paying attention to how what you have developed is used by other people. There’s always a slight difference between what a designer or programmer has in mind and what users do. That’s why it’s important to </w:t>
      </w:r>
      <w:ins w:id="89" w:author="Daniel Spikol" w:date="2025-08-06T13:21:00Z" w16du:dateUtc="2025-08-06T11:21:00Z">
        <w:r w:rsidR="001423C8">
          <w:rPr>
            <w:kern w:val="0"/>
            <w14:ligatures w14:val="none"/>
          </w:rPr>
          <w:t>consider both the imagined use during development and the actual use of the program after</w:t>
        </w:r>
      </w:ins>
      <w:del w:id="90" w:author="Daniel Spikol" w:date="2025-08-06T13:21:00Z" w16du:dateUtc="2025-08-06T11:21:00Z">
        <w:r w:rsidDel="001423C8">
          <w:delText>both consider imagined use during development and spend time understanding how the program is used after</w:delText>
        </w:r>
      </w:del>
      <w:r>
        <w:t xml:space="preserve"> release or prototype. </w:t>
      </w:r>
    </w:p>
    <w:p w14:paraId="2DC69760" w14:textId="1653B84D" w:rsidR="00CD3B84" w:rsidRDefault="007E2BC2" w:rsidP="007E2BC2">
      <w:r>
        <w:t xml:space="preserve">There are many ways to do this. In modern software development, data about user </w:t>
      </w:r>
      <w:proofErr w:type="spellStart"/>
      <w:r>
        <w:t>behavior</w:t>
      </w:r>
      <w:proofErr w:type="spellEnd"/>
      <w:r>
        <w:t xml:space="preserve"> is often collected directly from the software. But you can also simply sit down with the users, talk to them, understand their needs, or</w:t>
      </w:r>
      <w:ins w:id="91" w:author="Daniel Spikol" w:date="2025-08-06T13:21:00Z" w16du:dateUtc="2025-08-06T11:21:00Z">
        <w:r w:rsidR="001423C8">
          <w:t>,</w:t>
        </w:r>
      </w:ins>
      <w:r>
        <w:t xml:space="preserve"> when your first version is ready, observe how users tweak it to fit their needs.</w:t>
      </w:r>
    </w:p>
    <w:p w14:paraId="349FE6C5" w14:textId="152933F2" w:rsidR="007E2BC2" w:rsidRDefault="007E2BC2" w:rsidP="007E2BC2"/>
    <w:p w14:paraId="3B5C274F" w14:textId="66C2BD1C" w:rsidR="007E2BC2" w:rsidRPr="007E2BC2" w:rsidRDefault="007E2BC2" w:rsidP="007E2BC2">
      <w:pPr>
        <w:rPr>
          <w:b/>
          <w:bCs/>
          <w:szCs w:val="28"/>
        </w:rPr>
      </w:pPr>
      <w:r w:rsidRPr="007E2BC2">
        <w:rPr>
          <w:b/>
          <w:bCs/>
          <w:szCs w:val="28"/>
        </w:rPr>
        <w:t>LEARNING PROGRAMMING WITH AI/LLMs</w:t>
      </w:r>
    </w:p>
    <w:p w14:paraId="144DD44D" w14:textId="209E617F" w:rsidR="007E2BC2" w:rsidRDefault="007E2BC2" w:rsidP="007E2BC2"/>
    <w:p w14:paraId="1DAB1530" w14:textId="2A7F8A3B" w:rsidR="007E2BC2" w:rsidRPr="007E2BC2" w:rsidRDefault="007E2BC2" w:rsidP="007E2BC2">
      <w:pPr>
        <w:rPr>
          <w:i/>
          <w:iCs/>
        </w:rPr>
      </w:pPr>
      <w:r w:rsidRPr="007E2BC2">
        <w:rPr>
          <w:i/>
          <w:iCs/>
        </w:rPr>
        <w:t>ANTICIPATE, PROMPT, AND REFLECT</w:t>
      </w:r>
    </w:p>
    <w:p w14:paraId="474EAB51" w14:textId="24E9FFAC" w:rsidR="007E2BC2" w:rsidRDefault="007E2BC2" w:rsidP="007E2BC2">
      <w:r w:rsidRPr="007E2BC2">
        <w:t>When you’re learning to program and using a large language model (like ChatGPT or Copilot) to help you, it’s a good idea to follow a simple approach that we call the</w:t>
      </w:r>
      <w:r w:rsidRPr="007E2BC2">
        <w:rPr>
          <w:rFonts w:ascii="Arial" w:hAnsi="Arial" w:cs="Arial"/>
        </w:rPr>
        <w:t> </w:t>
      </w:r>
      <w:r w:rsidRPr="007E2BC2">
        <w:t xml:space="preserve">APR-approach. APR is short for </w:t>
      </w:r>
      <w:r w:rsidRPr="007D6D92">
        <w:rPr>
          <w:i/>
          <w:iCs/>
        </w:rPr>
        <w:t>Anticipate</w:t>
      </w:r>
      <w:r w:rsidRPr="007E2BC2">
        <w:t xml:space="preserve">, </w:t>
      </w:r>
      <w:r w:rsidRPr="007D6D92">
        <w:rPr>
          <w:i/>
          <w:iCs/>
        </w:rPr>
        <w:t>Prompt</w:t>
      </w:r>
      <w:r w:rsidR="007D6D92">
        <w:t>,</w:t>
      </w:r>
      <w:r w:rsidRPr="007E2BC2">
        <w:t xml:space="preserve"> and </w:t>
      </w:r>
      <w:r w:rsidRPr="007D6D92">
        <w:rPr>
          <w:i/>
          <w:iCs/>
        </w:rPr>
        <w:t>Reflect</w:t>
      </w:r>
      <w:r w:rsidR="007D6D92">
        <w:t>.</w:t>
      </w:r>
    </w:p>
    <w:p w14:paraId="4864F2F5" w14:textId="34D4FDC5" w:rsidR="00B67B55" w:rsidRDefault="00B67B55" w:rsidP="00B67B55">
      <w:r>
        <w:t>Here’s how it works:</w:t>
      </w:r>
    </w:p>
    <w:p w14:paraId="4184851B" w14:textId="6678ABEA" w:rsidR="00B67B55" w:rsidRPr="00B67B55" w:rsidRDefault="00B67B55" w:rsidP="00B67B55">
      <w:pPr>
        <w:rPr>
          <w:i/>
          <w:iCs/>
        </w:rPr>
      </w:pPr>
      <w:r w:rsidRPr="00B67B55">
        <w:rPr>
          <w:i/>
          <w:iCs/>
        </w:rPr>
        <w:t>ANTICIPATE</w:t>
      </w:r>
    </w:p>
    <w:p w14:paraId="070F1D2F" w14:textId="77777777" w:rsidR="00B67B55" w:rsidRDefault="00B67B55" w:rsidP="00B67B55">
      <w:r>
        <w:lastRenderedPageBreak/>
        <w:t xml:space="preserve">Before you even write your prompt, take a moment to think: </w:t>
      </w:r>
    </w:p>
    <w:p w14:paraId="34E5A81D" w14:textId="77777777" w:rsidR="00B67B55" w:rsidRDefault="00B67B55" w:rsidP="00B67B55">
      <w:pPr>
        <w:pStyle w:val="ListParagraph"/>
        <w:numPr>
          <w:ilvl w:val="0"/>
          <w:numId w:val="1"/>
        </w:numPr>
      </w:pPr>
      <w:r>
        <w:t xml:space="preserve">What do I want my program to do? </w:t>
      </w:r>
    </w:p>
    <w:p w14:paraId="681A0955" w14:textId="7C293BC3" w:rsidR="00B67B55" w:rsidRDefault="00B67B55" w:rsidP="00B67B55">
      <w:pPr>
        <w:pStyle w:val="ListParagraph"/>
        <w:numPr>
          <w:ilvl w:val="0"/>
          <w:numId w:val="1"/>
        </w:numPr>
      </w:pPr>
      <w:r>
        <w:t>How should it work? What functions, variables, and data are involved</w:t>
      </w:r>
      <w:del w:id="92" w:author="Daniel Spikol" w:date="2025-08-06T13:21:00Z" w16du:dateUtc="2025-08-06T11:21:00Z">
        <w:r w:rsidDel="001423C8">
          <w:delText xml:space="preserve">. </w:delText>
        </w:r>
      </w:del>
      <w:ins w:id="93" w:author="Daniel Spikol" w:date="2025-08-06T13:21:00Z" w16du:dateUtc="2025-08-06T11:21:00Z">
        <w:r w:rsidR="001423C8">
          <w:t>?</w:t>
        </w:r>
        <w:r w:rsidR="001423C8">
          <w:t xml:space="preserve"> </w:t>
        </w:r>
      </w:ins>
    </w:p>
    <w:p w14:paraId="70E418EE" w14:textId="658A0A4A" w:rsidR="00B67B55" w:rsidRDefault="00B67B55" w:rsidP="00B67B55">
      <w:pPr>
        <w:pStyle w:val="ListParagraph"/>
        <w:numPr>
          <w:ilvl w:val="0"/>
          <w:numId w:val="1"/>
        </w:numPr>
      </w:pPr>
      <w:r>
        <w:t xml:space="preserve">How </w:t>
      </w:r>
      <w:del w:id="94" w:author="Daniel Spikol" w:date="2025-08-06T13:21:00Z" w16du:dateUtc="2025-08-06T11:21:00Z">
        <w:r w:rsidDel="001423C8">
          <w:delText xml:space="preserve">is </w:delText>
        </w:r>
      </w:del>
      <w:ins w:id="95" w:author="Daniel Spikol" w:date="2025-08-06T13:21:00Z" w16du:dateUtc="2025-08-06T11:21:00Z">
        <w:r w:rsidR="001423C8">
          <w:t>are</w:t>
        </w:r>
        <w:r w:rsidR="001423C8">
          <w:t xml:space="preserve"> </w:t>
        </w:r>
      </w:ins>
      <w:r>
        <w:t>the problems broken down</w:t>
      </w:r>
      <w:ins w:id="96" w:author="Daniel Spikol" w:date="2025-08-06T13:21:00Z" w16du:dateUtc="2025-08-06T11:21:00Z">
        <w:r w:rsidR="001423C8">
          <w:t>?</w:t>
        </w:r>
      </w:ins>
      <w:r>
        <w:t xml:space="preserve">  </w:t>
      </w:r>
    </w:p>
    <w:p w14:paraId="3DE33B3B" w14:textId="21FF320D" w:rsidR="00B67B55" w:rsidRDefault="00B67B55" w:rsidP="00B67B55">
      <w:r>
        <w:t>This step helps you clarify your intentions and focus your thinking. Here sometimes makes sense to visualize your idea or write it in pseudocode.</w:t>
      </w:r>
    </w:p>
    <w:p w14:paraId="7E9B9810" w14:textId="77777777" w:rsidR="00B67B55" w:rsidRDefault="00B67B55" w:rsidP="00B67B55"/>
    <w:p w14:paraId="65601153" w14:textId="368A2DE2" w:rsidR="00B67B55" w:rsidRPr="00B67B55" w:rsidRDefault="00B67B55" w:rsidP="00B67B55">
      <w:pPr>
        <w:rPr>
          <w:i/>
          <w:iCs/>
        </w:rPr>
      </w:pPr>
      <w:r w:rsidRPr="00B67B55">
        <w:rPr>
          <w:i/>
          <w:iCs/>
        </w:rPr>
        <w:t>PROMPT</w:t>
      </w:r>
    </w:p>
    <w:p w14:paraId="50B0FA40" w14:textId="3E08B039" w:rsidR="00B67B55" w:rsidRDefault="00B67B55" w:rsidP="00B67B55">
      <w:r w:rsidRPr="00B67B55">
        <w:t>Now you can write your prompt for the language model. Be clear and specific. Tell the model what you want your program to do and how you want it to do it.</w:t>
      </w:r>
    </w:p>
    <w:p w14:paraId="6F80B3E7" w14:textId="77777777" w:rsidR="00E516D4" w:rsidRDefault="00E516D4" w:rsidP="00B67B55"/>
    <w:p w14:paraId="276A8604" w14:textId="3B734F1D" w:rsidR="00E516D4" w:rsidRDefault="00E516D4" w:rsidP="00B67B55">
      <w:r>
        <w:t>REFLECT</w:t>
      </w:r>
    </w:p>
    <w:p w14:paraId="767C4CFD" w14:textId="77777777" w:rsidR="00E516D4" w:rsidRDefault="00E516D4" w:rsidP="00E516D4">
      <w:r>
        <w:t xml:space="preserve">After you get the response, take time to read and test the code. </w:t>
      </w:r>
    </w:p>
    <w:p w14:paraId="19A28537" w14:textId="3178BBC0" w:rsidR="00E516D4" w:rsidRDefault="00E516D4" w:rsidP="00E516D4"/>
    <w:p w14:paraId="0ADD59D6" w14:textId="57A99D5B" w:rsidR="00E516D4" w:rsidRDefault="00E516D4" w:rsidP="00E516D4">
      <w:pPr>
        <w:pStyle w:val="ListParagraph"/>
        <w:numPr>
          <w:ilvl w:val="0"/>
          <w:numId w:val="2"/>
        </w:numPr>
      </w:pPr>
      <w:r>
        <w:t xml:space="preserve">Did the program work the way you expected? </w:t>
      </w:r>
    </w:p>
    <w:p w14:paraId="7BBA299F" w14:textId="345B150F" w:rsidR="00E516D4" w:rsidRDefault="00E516D4" w:rsidP="00E516D4">
      <w:pPr>
        <w:pStyle w:val="ListParagraph"/>
        <w:numPr>
          <w:ilvl w:val="0"/>
          <w:numId w:val="2"/>
        </w:numPr>
      </w:pPr>
      <w:r>
        <w:t xml:space="preserve">Were there any surprises? </w:t>
      </w:r>
    </w:p>
    <w:p w14:paraId="19DB1E59" w14:textId="1A2E221A" w:rsidR="00E516D4" w:rsidRDefault="00E516D4" w:rsidP="00E516D4">
      <w:pPr>
        <w:pStyle w:val="ListParagraph"/>
        <w:numPr>
          <w:ilvl w:val="0"/>
          <w:numId w:val="2"/>
        </w:numPr>
      </w:pPr>
      <w:r>
        <w:t>What’s different between what you</w:t>
      </w:r>
      <w:r w:rsidRPr="00E516D4">
        <w:rPr>
          <w:rFonts w:ascii="Arial" w:hAnsi="Arial" w:cs="Arial"/>
        </w:rPr>
        <w:t> </w:t>
      </w:r>
      <w:r>
        <w:t>anticipated</w:t>
      </w:r>
      <w:r w:rsidRPr="00E516D4">
        <w:rPr>
          <w:rFonts w:ascii="Arial" w:hAnsi="Arial" w:cs="Arial"/>
        </w:rPr>
        <w:t> </w:t>
      </w:r>
      <w:r>
        <w:t xml:space="preserve">and what </w:t>
      </w:r>
      <w:proofErr w:type="gramStart"/>
      <w:r>
        <w:t>actually happened</w:t>
      </w:r>
      <w:proofErr w:type="gramEnd"/>
      <w:r>
        <w:t xml:space="preserve">? </w:t>
      </w:r>
    </w:p>
    <w:p w14:paraId="4580C5DD" w14:textId="77777777" w:rsidR="00E516D4" w:rsidRDefault="00E516D4" w:rsidP="00E516D4">
      <w:r>
        <w:t xml:space="preserve">This reflection helps you understand both your own ideas and how the language model interprets them. </w:t>
      </w:r>
    </w:p>
    <w:p w14:paraId="3AD0E602" w14:textId="34FBB76A" w:rsidR="00E516D4" w:rsidRDefault="00E516D4" w:rsidP="00E516D4">
      <w:r>
        <w:t xml:space="preserve">By repeating this cycle—anticipate, prompt, and reflect—you’ll develop a deeper understanding of programming and stay in control of your programming </w:t>
      </w:r>
      <w:r>
        <w:lastRenderedPageBreak/>
        <w:t>project. You’ll also learn how to work better with AI tools as a creative partner in your coding journey.</w:t>
      </w:r>
    </w:p>
    <w:p w14:paraId="193C96AE" w14:textId="47FE4CBE" w:rsidR="008413C0" w:rsidRDefault="008413C0" w:rsidP="00E516D4"/>
    <w:p w14:paraId="2E7DEAC9" w14:textId="03DF436B" w:rsidR="008413C0" w:rsidRPr="008413C0" w:rsidRDefault="008413C0" w:rsidP="00E516D4">
      <w:pPr>
        <w:rPr>
          <w:b/>
          <w:bCs/>
          <w:szCs w:val="28"/>
        </w:rPr>
      </w:pPr>
      <w:r w:rsidRPr="008413C0">
        <w:rPr>
          <w:b/>
          <w:bCs/>
          <w:szCs w:val="28"/>
        </w:rPr>
        <w:t>TWO ACTIVITIES: CODING WITH AI AND CONCEPT MAPPING</w:t>
      </w:r>
    </w:p>
    <w:p w14:paraId="0A172C80" w14:textId="24E8B67C" w:rsidR="008413C0" w:rsidRDefault="008413C0" w:rsidP="008413C0">
      <w:r>
        <w:t xml:space="preserve">I envision that we do two types of learning activities that differ slightly from what is usually found in introductory programming courses. After engaging with a short introduction—such as reading the above overview of the ten key concepts (and possibly five practices) and watching a brief video or talk—the student is invited to complete two tasks.  </w:t>
      </w:r>
    </w:p>
    <w:p w14:paraId="567FB741" w14:textId="34F63442" w:rsidR="008413C0" w:rsidRDefault="008413C0" w:rsidP="008413C0">
      <w:r>
        <w:t>The first activity involves</w:t>
      </w:r>
      <w:r>
        <w:rPr>
          <w:rFonts w:ascii="Arial" w:hAnsi="Arial" w:cs="Arial"/>
        </w:rPr>
        <w:t> </w:t>
      </w:r>
      <w:r w:rsidRPr="00132F02">
        <w:rPr>
          <w:b/>
          <w:bCs/>
        </w:rPr>
        <w:t>using AI, such as ChatGPT, as a tool to write simple programs</w:t>
      </w:r>
      <w:r>
        <w:t xml:space="preserve">. The idea is to experiment with generating and translating code based on the ten key concepts. Students are encouraged to </w:t>
      </w:r>
      <w:del w:id="97" w:author="Daniel Spikol" w:date="2025-08-06T13:21:00Z" w16du:dateUtc="2025-08-06T11:21:00Z">
        <w:r w:rsidDel="001423C8">
          <w:delText>play</w:delText>
        </w:r>
      </w:del>
      <w:ins w:id="98" w:author="Daniel Spikol" w:date="2025-08-06T13:21:00Z" w16du:dateUtc="2025-08-06T11:21:00Z">
        <w:r w:rsidR="001423C8">
          <w:t>experiment</w:t>
        </w:r>
      </w:ins>
      <w:r>
        <w:t xml:space="preserve"> with how these ideas </w:t>
      </w:r>
      <w:del w:id="99" w:author="Daniel Spikol" w:date="2025-08-06T13:21:00Z" w16du:dateUtc="2025-08-06T11:21:00Z">
        <w:r w:rsidDel="001423C8">
          <w:delText>show up</w:delText>
        </w:r>
      </w:del>
      <w:ins w:id="100" w:author="Daniel Spikol" w:date="2025-08-06T13:21:00Z" w16du:dateUtc="2025-08-06T11:21:00Z">
        <w:r w:rsidR="001423C8">
          <w:t>manifest</w:t>
        </w:r>
      </w:ins>
      <w:r>
        <w:t xml:space="preserve"> in actual code and to begin forming an intuitive sense of how the concepts work in practice. This activity could optionally be supported </w:t>
      </w:r>
      <w:del w:id="101" w:author="Daniel Spikol" w:date="2025-08-06T13:21:00Z" w16du:dateUtc="2025-08-06T11:21:00Z">
        <w:r w:rsidDel="001423C8">
          <w:delText>by</w:delText>
        </w:r>
        <w:r w:rsidDel="001423C8">
          <w:rPr>
            <w:rFonts w:ascii="Arial" w:hAnsi="Arial" w:cs="Arial"/>
          </w:rPr>
          <w:delText> </w:delText>
        </w:r>
        <w:r w:rsidRPr="000F6622" w:rsidDel="001423C8">
          <w:rPr>
            <w:b/>
            <w:bCs/>
          </w:rPr>
          <w:delText xml:space="preserve">pseudocode </w:delText>
        </w:r>
      </w:del>
      <w:ins w:id="102" w:author="Daniel Spikol" w:date="2025-08-06T13:21:00Z" w16du:dateUtc="2025-08-06T11:21:00Z">
        <w:r w:rsidR="001423C8">
          <w:t>by</w:t>
        </w:r>
        <w:r w:rsidR="001423C8">
          <w:rPr>
            <w:rFonts w:ascii="Arial" w:hAnsi="Arial" w:cs="Arial"/>
          </w:rPr>
          <w:t xml:space="preserve"> </w:t>
        </w:r>
        <w:r w:rsidR="001423C8" w:rsidRPr="000F6622">
          <w:rPr>
            <w:b/>
            <w:bCs/>
          </w:rPr>
          <w:t xml:space="preserve">pseudocode </w:t>
        </w:r>
      </w:ins>
      <w:del w:id="103" w:author="Daniel Spikol" w:date="2025-08-06T13:21:00Z" w16du:dateUtc="2025-08-06T11:21:00Z">
        <w:r w:rsidRPr="000F6622" w:rsidDel="001423C8">
          <w:rPr>
            <w:b/>
            <w:bCs/>
          </w:rPr>
          <w:delText>exercises</w:delText>
        </w:r>
        <w:r w:rsidDel="001423C8">
          <w:rPr>
            <w:rFonts w:ascii="Arial" w:hAnsi="Arial" w:cs="Arial"/>
          </w:rPr>
          <w:delText> </w:delText>
        </w:r>
        <w:r w:rsidDel="001423C8">
          <w:delText xml:space="preserve">to </w:delText>
        </w:r>
      </w:del>
      <w:ins w:id="104" w:author="Daniel Spikol" w:date="2025-08-06T13:21:00Z" w16du:dateUtc="2025-08-06T11:21:00Z">
        <w:r w:rsidR="001423C8" w:rsidRPr="000F6622">
          <w:rPr>
            <w:b/>
            <w:bCs/>
          </w:rPr>
          <w:t>exercises</w:t>
        </w:r>
        <w:r w:rsidR="001423C8">
          <w:rPr>
            <w:rFonts w:ascii="Arial" w:hAnsi="Arial" w:cs="Arial"/>
          </w:rPr>
          <w:t xml:space="preserve"> </w:t>
        </w:r>
        <w:r w:rsidR="001423C8">
          <w:t xml:space="preserve">to </w:t>
        </w:r>
      </w:ins>
      <w:r>
        <w:t>help bridge the gap between informal ideas and real code.</w:t>
      </w:r>
    </w:p>
    <w:p w14:paraId="2F6C693B" w14:textId="2543AE4D" w:rsidR="005650FD" w:rsidRDefault="005650FD" w:rsidP="008413C0">
      <w:r>
        <w:rPr>
          <w:noProof/>
        </w:rPr>
        <mc:AlternateContent>
          <mc:Choice Requires="wps">
            <w:drawing>
              <wp:anchor distT="0" distB="0" distL="114300" distR="114300" simplePos="0" relativeHeight="251663360" behindDoc="0" locked="0" layoutInCell="1" allowOverlap="1" wp14:anchorId="59D3FF47" wp14:editId="39DEBC8D">
                <wp:simplePos x="0" y="0"/>
                <wp:positionH relativeFrom="column">
                  <wp:posOffset>7110</wp:posOffset>
                </wp:positionH>
                <wp:positionV relativeFrom="paragraph">
                  <wp:posOffset>158160</wp:posOffset>
                </wp:positionV>
                <wp:extent cx="5486400" cy="2678400"/>
                <wp:effectExtent l="0" t="0" r="0" b="1905"/>
                <wp:wrapNone/>
                <wp:docPr id="1891186713" name="Tekstfelt 1"/>
                <wp:cNvGraphicFramePr/>
                <a:graphic xmlns:a="http://schemas.openxmlformats.org/drawingml/2006/main">
                  <a:graphicData uri="http://schemas.microsoft.com/office/word/2010/wordprocessingShape">
                    <wps:wsp>
                      <wps:cNvSpPr txBox="1"/>
                      <wps:spPr>
                        <a:xfrm>
                          <a:off x="0" y="0"/>
                          <a:ext cx="5486400" cy="2678400"/>
                        </a:xfrm>
                        <a:prstGeom prst="rect">
                          <a:avLst/>
                        </a:prstGeom>
                        <a:solidFill>
                          <a:srgbClr val="FDFBF2"/>
                        </a:solidFill>
                        <a:ln w="6350">
                          <a:noFill/>
                        </a:ln>
                      </wps:spPr>
                      <wps:txbx>
                        <w:txbxContent>
                          <w:p w14:paraId="17E00ED7" w14:textId="1AA6B1FD" w:rsidR="00D73A13" w:rsidRPr="00D73A13" w:rsidRDefault="00D73A13" w:rsidP="00D73A13">
                            <w:pPr>
                              <w:rPr>
                                <w:b/>
                                <w:bCs/>
                              </w:rPr>
                            </w:pPr>
                            <w:r w:rsidRPr="00D73A13">
                              <w:rPr>
                                <w:b/>
                                <w:bCs/>
                              </w:rPr>
                              <w:t>Task 1</w:t>
                            </w:r>
                          </w:p>
                          <w:p w14:paraId="5F0D29AB" w14:textId="688A77F3" w:rsidR="00D73A13" w:rsidRDefault="00D73A13" w:rsidP="00D73A13">
                            <w:r w:rsidRPr="00D73A13">
                              <w:t xml:space="preserve">Write a sentence and then make a program that changes the order of the words. Try reversing the order or making it random. </w:t>
                            </w:r>
                            <w:del w:id="105" w:author="Daniel Spikol" w:date="2025-08-06T13:22:00Z" w16du:dateUtc="2025-08-06T11:22:00Z">
                              <w:r w:rsidRPr="00D73A13" w:rsidDel="001423C8">
                                <w:delText>Think about what the program needs to do, and how you can use variables, or particular data structures, to make it work – it is, in other words, important that we think through how our program handles its data, i.e., how data is organized within our</w:delText>
                              </w:r>
                            </w:del>
                            <w:ins w:id="106" w:author="Daniel Spikol" w:date="2025-08-06T13:22:00Z" w16du:dateUtc="2025-08-06T11:22:00Z">
                              <w:r w:rsidR="001423C8">
                                <w:t>Consider what the program needs to do and how you can utilize variables or specific data structures to achieve this. It is crucial that we think through how our program handles its data, specifically how it organizes data within the</w:t>
                              </w:r>
                            </w:ins>
                            <w:r w:rsidRPr="00D73A13">
                              <w:t xml:space="preserve"> program.</w:t>
                            </w:r>
                          </w:p>
                          <w:p w14:paraId="11E8934C" w14:textId="77777777" w:rsidR="00D73A13" w:rsidRPr="00D73A13" w:rsidRDefault="00D73A13" w:rsidP="00D73A13">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3FF47" id="_x0000_s1028" type="#_x0000_t202" style="position:absolute;margin-left:.55pt;margin-top:12.45pt;width:6in;height:2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" fillcolor="#fdfbf2" stroked="f" strokeweight=".5pt">
                <v:textbox>
                  <w:txbxContent>
                    <w:p w14:paraId="17E00ED7" w14:textId="1AA6B1FD" w:rsidR="00D73A13" w:rsidRPr="00D73A13" w:rsidRDefault="00D73A13" w:rsidP="00D73A13">
                      <w:pPr>
                        <w:rPr>
                          <w:b/>
                          <w:bCs/>
                        </w:rPr>
                      </w:pPr>
                      <w:r w:rsidRPr="00D73A13">
                        <w:rPr>
                          <w:b/>
                          <w:bCs/>
                        </w:rPr>
                        <w:t>Task 1</w:t>
                      </w:r>
                    </w:p>
                    <w:p w14:paraId="5F0D29AB" w14:textId="688A77F3" w:rsidR="00D73A13" w:rsidRDefault="00D73A13" w:rsidP="00D73A13">
                      <w:r w:rsidRPr="00D73A13">
                        <w:t xml:space="preserve">Write a sentence and then make a program that changes the order of the words. Try reversing the order or making it random. </w:t>
                      </w:r>
                      <w:del w:id="107" w:author="Daniel Spikol" w:date="2025-08-06T13:22:00Z" w16du:dateUtc="2025-08-06T11:22:00Z">
                        <w:r w:rsidRPr="00D73A13" w:rsidDel="001423C8">
                          <w:delText>Think about what the program needs to do, and how you can use variables, or particular data structures, to make it work – it is, in other words, important that we think through how our program handles its data, i.e., how data is organized within our</w:delText>
                        </w:r>
                      </w:del>
                      <w:ins w:id="108" w:author="Daniel Spikol" w:date="2025-08-06T13:22:00Z" w16du:dateUtc="2025-08-06T11:22:00Z">
                        <w:r w:rsidR="001423C8">
                          <w:t>Consider what the program needs to do and how you can utilize variables or specific data structures to achieve this. It is crucial that we think through how our program handles its data, specifically how it organizes data within the</w:t>
                        </w:r>
                      </w:ins>
                      <w:r w:rsidRPr="00D73A13">
                        <w:t xml:space="preserve"> program.</w:t>
                      </w:r>
                    </w:p>
                    <w:p w14:paraId="11E8934C" w14:textId="77777777" w:rsidR="00D73A13" w:rsidRPr="00D73A13" w:rsidRDefault="00D73A13" w:rsidP="00D73A13">
                      <w:pPr>
                        <w:rPr>
                          <w:b/>
                          <w:bCs/>
                        </w:rPr>
                      </w:pPr>
                    </w:p>
                  </w:txbxContent>
                </v:textbox>
              </v:shape>
            </w:pict>
          </mc:Fallback>
        </mc:AlternateContent>
      </w:r>
    </w:p>
    <w:p w14:paraId="444CEAD9" w14:textId="70C073F1" w:rsidR="005650FD" w:rsidRDefault="005650FD" w:rsidP="008413C0"/>
    <w:p w14:paraId="33FB0C55" w14:textId="0F5F616C" w:rsidR="005650FD" w:rsidRDefault="005650FD" w:rsidP="008413C0"/>
    <w:p w14:paraId="5A3A9F54" w14:textId="5780F890" w:rsidR="005650FD" w:rsidRDefault="005650FD" w:rsidP="008413C0"/>
    <w:p w14:paraId="26E9D58D" w14:textId="68A88C9A" w:rsidR="005650FD" w:rsidRDefault="005650FD" w:rsidP="008413C0"/>
    <w:p w14:paraId="1A521CB5" w14:textId="6B1A5B04" w:rsidR="005650FD" w:rsidRDefault="005650FD" w:rsidP="008413C0"/>
    <w:p w14:paraId="0EA7503F" w14:textId="7B00DB95" w:rsidR="005650FD" w:rsidRDefault="005650FD" w:rsidP="008413C0"/>
    <w:p w14:paraId="755E4943" w14:textId="6AF4E487" w:rsidR="005650FD" w:rsidRDefault="005650FD" w:rsidP="008413C0">
      <w:r>
        <w:rPr>
          <w:noProof/>
        </w:rPr>
        <w:lastRenderedPageBreak/>
        <mc:AlternateContent>
          <mc:Choice Requires="wps">
            <w:drawing>
              <wp:anchor distT="0" distB="0" distL="114300" distR="114300" simplePos="0" relativeHeight="251665408" behindDoc="0" locked="0" layoutInCell="1" allowOverlap="1" wp14:anchorId="6B5903B2" wp14:editId="175BC2B7">
                <wp:simplePos x="0" y="0"/>
                <wp:positionH relativeFrom="column">
                  <wp:posOffset>7110</wp:posOffset>
                </wp:positionH>
                <wp:positionV relativeFrom="paragraph">
                  <wp:posOffset>201465</wp:posOffset>
                </wp:positionV>
                <wp:extent cx="5587200" cy="1648800"/>
                <wp:effectExtent l="0" t="0" r="1270" b="2540"/>
                <wp:wrapNone/>
                <wp:docPr id="1383449016" name="Tekstfelt 1"/>
                <wp:cNvGraphicFramePr/>
                <a:graphic xmlns:a="http://schemas.openxmlformats.org/drawingml/2006/main">
                  <a:graphicData uri="http://schemas.microsoft.com/office/word/2010/wordprocessingShape">
                    <wps:wsp>
                      <wps:cNvSpPr txBox="1"/>
                      <wps:spPr>
                        <a:xfrm>
                          <a:off x="0" y="0"/>
                          <a:ext cx="5587200" cy="1648800"/>
                        </a:xfrm>
                        <a:prstGeom prst="rect">
                          <a:avLst/>
                        </a:prstGeom>
                        <a:solidFill>
                          <a:srgbClr val="FDFBF2"/>
                        </a:solidFill>
                        <a:ln w="6350">
                          <a:noFill/>
                        </a:ln>
                      </wps:spPr>
                      <wps:txbx>
                        <w:txbxContent>
                          <w:p w14:paraId="55F8A28C" w14:textId="3D7BE32D" w:rsidR="008D04DA" w:rsidRPr="0006141B" w:rsidRDefault="008D04DA" w:rsidP="008D04DA">
                            <w:pPr>
                              <w:rPr>
                                <w:b/>
                                <w:bCs/>
                              </w:rPr>
                            </w:pPr>
                            <w:r>
                              <w:rPr>
                                <w:b/>
                                <w:bCs/>
                              </w:rPr>
                              <w:t xml:space="preserve">Task </w:t>
                            </w:r>
                            <w:r w:rsidR="00235486">
                              <w:rPr>
                                <w:b/>
                                <w:bCs/>
                              </w:rPr>
                              <w:t>2</w:t>
                            </w:r>
                          </w:p>
                          <w:p w14:paraId="3E80BCEF" w14:textId="1010A03F" w:rsidR="008D04DA" w:rsidRDefault="00AB6F68" w:rsidP="008D04DA">
                            <w:r w:rsidRPr="00AB6F68">
                              <w:t>Make a program that simulates an object falling under gravity. You can think of gravity as a constant acceleration. How can you show how fast and how far it falls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03B2" id="_x0000_s1029" type="#_x0000_t202" style="position:absolute;margin-left:.55pt;margin-top:15.85pt;width:439.95pt;height:1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" fillcolor="#fdfbf2" stroked="f" strokeweight=".5pt">
                <v:textbox>
                  <w:txbxContent>
                    <w:p w14:paraId="55F8A28C" w14:textId="3D7BE32D" w:rsidR="008D04DA" w:rsidRPr="0006141B" w:rsidRDefault="008D04DA" w:rsidP="008D04DA">
                      <w:pPr>
                        <w:rPr>
                          <w:b/>
                          <w:bCs/>
                        </w:rPr>
                      </w:pPr>
                      <w:r>
                        <w:rPr>
                          <w:b/>
                          <w:bCs/>
                        </w:rPr>
                        <w:t xml:space="preserve">Task </w:t>
                      </w:r>
                      <w:r w:rsidR="00235486">
                        <w:rPr>
                          <w:b/>
                          <w:bCs/>
                        </w:rPr>
                        <w:t>2</w:t>
                      </w:r>
                    </w:p>
                    <w:p w14:paraId="3E80BCEF" w14:textId="1010A03F" w:rsidR="008D04DA" w:rsidRDefault="00AB6F68" w:rsidP="008D04DA">
                      <w:r w:rsidRPr="00AB6F68">
                        <w:t>Make a program that simulates an object falling under gravity. You can think of gravity as a constant acceleration. How can you show how fast and how far it falls over time?</w:t>
                      </w:r>
                    </w:p>
                  </w:txbxContent>
                </v:textbox>
              </v:shape>
            </w:pict>
          </mc:Fallback>
        </mc:AlternateContent>
      </w:r>
    </w:p>
    <w:p w14:paraId="5E2BCB6A" w14:textId="77777777" w:rsidR="005650FD" w:rsidRDefault="005650FD" w:rsidP="008413C0"/>
    <w:p w14:paraId="20E7AB06" w14:textId="77777777" w:rsidR="005650FD" w:rsidRDefault="005650FD" w:rsidP="008413C0"/>
    <w:p w14:paraId="6894AF54" w14:textId="77777777" w:rsidR="005650FD" w:rsidRDefault="005650FD" w:rsidP="008413C0"/>
    <w:p w14:paraId="31E4D250" w14:textId="77777777" w:rsidR="005650FD" w:rsidRDefault="005650FD" w:rsidP="008413C0"/>
    <w:p w14:paraId="1A0A0987" w14:textId="77302287" w:rsidR="008D04DA" w:rsidRDefault="005650FD" w:rsidP="008413C0">
      <w:r w:rsidRPr="005650FD">
        <w:t>The second activity is more reflective:</w:t>
      </w:r>
      <w:r w:rsidRPr="005650FD">
        <w:rPr>
          <w:rFonts w:ascii="Arial" w:hAnsi="Arial" w:cs="Arial"/>
        </w:rPr>
        <w:t> </w:t>
      </w:r>
      <w:r w:rsidRPr="00DA63A0">
        <w:rPr>
          <w:b/>
          <w:bCs/>
        </w:rPr>
        <w:t>students create a mind map</w:t>
      </w:r>
      <w:r w:rsidRPr="005650FD">
        <w:rPr>
          <w:rFonts w:ascii="Arial" w:hAnsi="Arial" w:cs="Arial"/>
        </w:rPr>
        <w:t> </w:t>
      </w:r>
      <w:r w:rsidRPr="005650FD">
        <w:t xml:space="preserve">that shows how the ten concepts relate to each other. This could later take the form of a </w:t>
      </w:r>
      <w:proofErr w:type="gramStart"/>
      <w:r w:rsidRPr="005650FD">
        <w:t>short written</w:t>
      </w:r>
      <w:proofErr w:type="gramEnd"/>
      <w:r w:rsidRPr="005650FD">
        <w:t xml:space="preserve"> reflection or essay. The goal is to encourage relational understanding and conceptual clarity—not just to know what each term means, but how they connect, overlap, and support one another. </w:t>
      </w:r>
    </w:p>
    <w:p w14:paraId="6D330CFE" w14:textId="6E23E7B9" w:rsidR="008D04DA" w:rsidRDefault="006C3E5A" w:rsidP="008413C0">
      <w:r w:rsidRPr="006C3E5A">
        <w:t>Together, these two activities—</w:t>
      </w:r>
      <w:r w:rsidRPr="0097156C">
        <w:rPr>
          <w:i/>
          <w:iCs/>
        </w:rPr>
        <w:t>coding with AI</w:t>
      </w:r>
      <w:r w:rsidRPr="0097156C">
        <w:rPr>
          <w:rFonts w:ascii="Arial" w:hAnsi="Arial" w:cs="Arial"/>
          <w:i/>
          <w:iCs/>
        </w:rPr>
        <w:t> </w:t>
      </w:r>
      <w:r w:rsidRPr="0097156C">
        <w:rPr>
          <w:i/>
          <w:iCs/>
        </w:rPr>
        <w:t>and</w:t>
      </w:r>
      <w:r w:rsidRPr="0097156C">
        <w:rPr>
          <w:rFonts w:ascii="Arial" w:hAnsi="Arial" w:cs="Arial"/>
          <w:i/>
          <w:iCs/>
        </w:rPr>
        <w:t> </w:t>
      </w:r>
      <w:r w:rsidRPr="0097156C">
        <w:rPr>
          <w:i/>
          <w:iCs/>
        </w:rPr>
        <w:t>concept mapping</w:t>
      </w:r>
      <w:r w:rsidRPr="006C3E5A">
        <w:t>—are meant to support both the practical and conceptual dimensions of learning to program.</w:t>
      </w:r>
    </w:p>
    <w:p w14:paraId="2071ACDC" w14:textId="154CEAE1" w:rsidR="006C3E5A" w:rsidRDefault="006C3E5A" w:rsidP="008413C0"/>
    <w:p w14:paraId="147807CA" w14:textId="77777777" w:rsidR="006E0717" w:rsidRDefault="006E0717">
      <w:pPr>
        <w:spacing w:line="278" w:lineRule="auto"/>
        <w:rPr>
          <w:b/>
          <w:bCs/>
          <w:szCs w:val="28"/>
        </w:rPr>
      </w:pPr>
      <w:r>
        <w:rPr>
          <w:b/>
          <w:bCs/>
          <w:szCs w:val="28"/>
        </w:rPr>
        <w:br w:type="page"/>
      </w:r>
    </w:p>
    <w:p w14:paraId="7C81F804" w14:textId="4191E12B" w:rsidR="006C3E5A" w:rsidRPr="006C3E5A" w:rsidRDefault="006C3E5A" w:rsidP="008413C0">
      <w:pPr>
        <w:rPr>
          <w:b/>
          <w:bCs/>
          <w:szCs w:val="28"/>
        </w:rPr>
      </w:pPr>
      <w:r w:rsidRPr="006C3E5A">
        <w:rPr>
          <w:b/>
          <w:bCs/>
          <w:szCs w:val="28"/>
        </w:rPr>
        <w:lastRenderedPageBreak/>
        <w:t>FURTHER EXPLANATION AND EXAMPLES</w:t>
      </w:r>
    </w:p>
    <w:p w14:paraId="4388D90E" w14:textId="2473E74B" w:rsidR="006C3E5A" w:rsidRPr="00D12754" w:rsidRDefault="007B55BA" w:rsidP="008413C0">
      <w:pPr>
        <w:rPr>
          <w:i/>
          <w:iCs/>
        </w:rPr>
      </w:pPr>
      <w:r w:rsidRPr="00D12754">
        <w:rPr>
          <w:i/>
          <w:iCs/>
        </w:rPr>
        <w:t>DATA</w:t>
      </w:r>
    </w:p>
    <w:p w14:paraId="66F1AEA3" w14:textId="6520C21D" w:rsidR="007B55BA" w:rsidRDefault="007B55BA" w:rsidP="007B55BA">
      <w:r>
        <w:t xml:space="preserve">Data is the raw material of digital technology— data is the way in which information </w:t>
      </w:r>
      <w:del w:id="109" w:author="Daniel Spikol" w:date="2025-08-06T13:22:00Z" w16du:dateUtc="2025-08-06T11:22:00Z">
        <w:r w:rsidDel="001423C8">
          <w:delText xml:space="preserve">that </w:delText>
        </w:r>
      </w:del>
      <w:r>
        <w:t>can be represented and processed by computers. Reading, storing, transforming, and acting on data —</w:t>
      </w:r>
      <w:ins w:id="110" w:author="Daniel Spikol" w:date="2025-08-06T13:22:00Z" w16du:dateUtc="2025-08-06T11:22:00Z">
        <w:r w:rsidR="001423C8">
          <w:t xml:space="preserve"> </w:t>
        </w:r>
      </w:ins>
      <w:r>
        <w:t xml:space="preserve">is the core of what programs do.  Whether displaying a message, controlling a robot, or </w:t>
      </w:r>
      <w:proofErr w:type="spellStart"/>
      <w:r>
        <w:t>analyzing</w:t>
      </w:r>
      <w:proofErr w:type="spellEnd"/>
      <w:r>
        <w:t xml:space="preserve"> sensor readings, it all starts with data. </w:t>
      </w:r>
    </w:p>
    <w:p w14:paraId="1652319E" w14:textId="6DDC2B91" w:rsidR="007B55BA" w:rsidRDefault="007B55BA" w:rsidP="007B55BA">
      <w:r>
        <w:t xml:space="preserve">Data comes in different types, such as text (words, names), numbers (integers, decimals), or logical values (true/false). These types help computers understand how to handle the information. </w:t>
      </w:r>
    </w:p>
    <w:p w14:paraId="24F85268" w14:textId="61E25A4B" w:rsidR="007B55BA" w:rsidRDefault="007B55BA" w:rsidP="007B55BA">
      <w:r>
        <w:t xml:space="preserve">Take 43: as text, it’s two characters—4 and 3; as a natural number, it follows 42 and comes just before 44; as a floating-point (a digital approximation to a real number) number, it might mean 43.0001.  </w:t>
      </w:r>
    </w:p>
    <w:p w14:paraId="0F4AE64C" w14:textId="73B0F9B1" w:rsidR="007B55BA" w:rsidRDefault="007B55BA" w:rsidP="007B55BA">
      <w:r>
        <w:t>There are also practical concerns: How much memory does the data use? How fast can it be accessed? Precise numbers, for instance, require more space than simple values; 43 as a natural number is cheap, whereas 43.0001 is more expensive.</w:t>
      </w:r>
    </w:p>
    <w:p w14:paraId="1EAA359D" w14:textId="43E1A03F" w:rsidR="000E02BD" w:rsidRDefault="000E02BD" w:rsidP="007B55BA">
      <w:r>
        <w:rPr>
          <w:noProof/>
        </w:rPr>
        <w:drawing>
          <wp:inline distT="0" distB="0" distL="0" distR="0" wp14:anchorId="63432DD0" wp14:editId="52099580">
            <wp:extent cx="4041140" cy="2282825"/>
            <wp:effectExtent l="0" t="0" r="0" b="3175"/>
            <wp:docPr id="1325767957"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billede, der indeholder tekst&#10;&#10;Automatisk generere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140" cy="2282825"/>
                    </a:xfrm>
                    <a:prstGeom prst="rect">
                      <a:avLst/>
                    </a:prstGeom>
                    <a:noFill/>
                    <a:ln>
                      <a:noFill/>
                    </a:ln>
                  </pic:spPr>
                </pic:pic>
              </a:graphicData>
            </a:graphic>
          </wp:inline>
        </w:drawing>
      </w:r>
    </w:p>
    <w:p w14:paraId="10E67F1B" w14:textId="77777777" w:rsidR="000E02BD" w:rsidRDefault="000E02BD" w:rsidP="007B55BA"/>
    <w:p w14:paraId="54114A3E" w14:textId="77777777" w:rsidR="000E02BD" w:rsidRDefault="000E02BD" w:rsidP="000E02B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65A0324" w14:textId="77777777" w:rsidR="000E02BD" w:rsidRDefault="000E02BD" w:rsidP="000E02BD">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noProof/>
          <w:color w:val="7A3E9D"/>
          <w:sz w:val="18"/>
          <w:szCs w:val="18"/>
        </w:rPr>
      </w:pPr>
      <w:r>
        <w:rPr>
          <w:rStyle w:val="normaltextrun"/>
          <w:rFonts w:ascii="Aptos" w:eastAsiaTheme="majorEastAsia" w:hAnsi="Aptos" w:cs="Segoe UI"/>
          <w:b/>
          <w:bCs/>
          <w:noProof/>
          <w:color w:val="A6A6A6"/>
          <w:sz w:val="18"/>
          <w:szCs w:val="18"/>
          <w:shd w:val="clear" w:color="auto" w:fill="F2F2F2"/>
          <w:lang w:val="en-US"/>
        </w:rPr>
        <w:t>PYTHON</w:t>
      </w:r>
      <w:r>
        <w:rPr>
          <w:rStyle w:val="eop"/>
          <w:rFonts w:ascii="Aptos" w:eastAsiaTheme="majorEastAsia" w:hAnsi="Aptos" w:cs="Segoe UI"/>
          <w:noProof/>
          <w:color w:val="A6A6A6"/>
          <w:sz w:val="18"/>
          <w:szCs w:val="18"/>
        </w:rPr>
        <w:t> </w:t>
      </w:r>
    </w:p>
    <w:p w14:paraId="36375505" w14:textId="77777777" w:rsidR="000E02BD" w:rsidRDefault="000E02BD" w:rsidP="000E02BD">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eop"/>
          <w:rFonts w:ascii="Menlo" w:eastAsiaTheme="majorEastAsia" w:hAnsi="Menlo" w:cs="Menlo"/>
          <w:noProof/>
          <w:color w:val="7A3E9D"/>
          <w:sz w:val="16"/>
          <w:szCs w:val="16"/>
        </w:rPr>
        <w:t> </w:t>
      </w:r>
    </w:p>
    <w:p w14:paraId="03C56B99" w14:textId="77777777" w:rsidR="000E02BD" w:rsidRDefault="000E02BD" w:rsidP="000E02BD">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noProof/>
          <w:color w:val="7A3E9D"/>
          <w:sz w:val="21"/>
          <w:szCs w:val="21"/>
          <w:lang w:val="en-US"/>
        </w:rPr>
        <w:t>x_position</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9C5D27"/>
          <w:sz w:val="21"/>
          <w:szCs w:val="21"/>
          <w:lang w:val="en-US"/>
        </w:rPr>
        <w:t>47</w:t>
      </w:r>
      <w:r>
        <w:rPr>
          <w:rStyle w:val="eop"/>
          <w:rFonts w:ascii="Menlo" w:eastAsiaTheme="majorEastAsia" w:hAnsi="Menlo" w:cs="Menlo"/>
          <w:noProof/>
          <w:color w:val="9C5D27"/>
          <w:sz w:val="21"/>
          <w:szCs w:val="21"/>
        </w:rPr>
        <w:t> </w:t>
      </w:r>
    </w:p>
    <w:p w14:paraId="47BD8AB3" w14:textId="77777777" w:rsidR="000E02BD" w:rsidRDefault="000E02BD" w:rsidP="000E02BD">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noProof/>
          <w:color w:val="7A3E9D"/>
          <w:sz w:val="21"/>
          <w:szCs w:val="21"/>
          <w:lang w:val="en-US"/>
        </w:rPr>
        <w:t>y_position</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9C5D27"/>
          <w:sz w:val="21"/>
          <w:szCs w:val="21"/>
          <w:lang w:val="en-US"/>
        </w:rPr>
        <w:t>4</w:t>
      </w:r>
      <w:r>
        <w:rPr>
          <w:rStyle w:val="eop"/>
          <w:rFonts w:ascii="Menlo" w:eastAsiaTheme="majorEastAsia" w:hAnsi="Menlo" w:cs="Menlo"/>
          <w:noProof/>
          <w:color w:val="9C5D27"/>
          <w:sz w:val="21"/>
          <w:szCs w:val="21"/>
        </w:rPr>
        <w:t> </w:t>
      </w:r>
    </w:p>
    <w:p w14:paraId="4D7EBEC2" w14:textId="77777777" w:rsidR="000E02BD" w:rsidRDefault="000E02BD" w:rsidP="000E02BD">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eop"/>
          <w:rFonts w:ascii="Menlo" w:eastAsiaTheme="majorEastAsia" w:hAnsi="Menlo" w:cs="Menlo"/>
          <w:noProof/>
          <w:color w:val="333333"/>
          <w:sz w:val="21"/>
          <w:szCs w:val="21"/>
        </w:rPr>
        <w:t> </w:t>
      </w:r>
    </w:p>
    <w:p w14:paraId="1268E821" w14:textId="77777777" w:rsidR="000E02BD" w:rsidRDefault="000E02BD" w:rsidP="000E02BD">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lang w:val="en-US"/>
        </w:rPr>
        <w:t>print</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7A3E9D"/>
          <w:sz w:val="21"/>
          <w:szCs w:val="21"/>
          <w:lang w:val="en-US"/>
        </w:rPr>
        <w:t>x_position</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A3E9D"/>
          <w:sz w:val="21"/>
          <w:szCs w:val="21"/>
          <w:lang w:val="en-US"/>
        </w:rPr>
        <w:t>y_position</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i/>
          <w:iCs/>
          <w:noProof/>
          <w:color w:val="AAAAAA"/>
          <w:sz w:val="21"/>
          <w:szCs w:val="21"/>
          <w:lang w:val="en-US"/>
        </w:rPr>
        <w:t># -43</w:t>
      </w:r>
      <w:r>
        <w:rPr>
          <w:rStyle w:val="eop"/>
          <w:rFonts w:ascii="Menlo" w:eastAsiaTheme="majorEastAsia" w:hAnsi="Menlo" w:cs="Menlo"/>
          <w:noProof/>
          <w:color w:val="AAAAAA"/>
          <w:sz w:val="21"/>
          <w:szCs w:val="21"/>
        </w:rPr>
        <w:t> </w:t>
      </w:r>
    </w:p>
    <w:p w14:paraId="5D9DF0AF" w14:textId="77777777" w:rsidR="000E02BD" w:rsidRDefault="000E02BD" w:rsidP="000E02BD">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0F275A58" w14:textId="77777777" w:rsidR="000E02BD" w:rsidRDefault="000E02BD" w:rsidP="000E02B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3C1A39A" w14:textId="77777777" w:rsidR="000E02BD" w:rsidRDefault="000E02BD" w:rsidP="000E02B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FA28C6A" w14:textId="3F1D38D0" w:rsidR="000E02BD" w:rsidRDefault="000E02BD" w:rsidP="007B55BA"/>
    <w:p w14:paraId="2B7288CA" w14:textId="79DD6755" w:rsidR="00F80A0F" w:rsidRDefault="00F80A0F" w:rsidP="007B55BA">
      <w:r>
        <w:t>FUNCTION</w:t>
      </w:r>
    </w:p>
    <w:p w14:paraId="2DB61DB0" w14:textId="343775C9" w:rsidR="00F80A0F" w:rsidRDefault="00F80A0F" w:rsidP="00F80A0F">
      <w:r>
        <w:t xml:space="preserve">In programming, a function is something you call to make something happen. Different languages implement functions in different ways, but they typically involve three key ideas. </w:t>
      </w:r>
    </w:p>
    <w:p w14:paraId="37F7AA01" w14:textId="51BED27D" w:rsidR="00F80A0F" w:rsidRDefault="00F80A0F" w:rsidP="00F80A0F">
      <w:r>
        <w:t xml:space="preserve">Function as a machine: Like the input-output machines in school math, a function takes input, does something to it, and returns an output. But in programming, both input and output can be any kind of data—numbers, text, or even more complex things. </w:t>
      </w:r>
    </w:p>
    <w:p w14:paraId="3F0EEF93" w14:textId="34FA9B81" w:rsidR="00F80A0F" w:rsidRDefault="00F80A0F" w:rsidP="00F80A0F">
      <w:r>
        <w:t xml:space="preserve">Function as reuse and action: A function doesn’t always need to take an input or return an output. It can simply perform an action—like printing a poem on the screen. This makes functions a useful way to organize and reuse code. </w:t>
      </w:r>
    </w:p>
    <w:p w14:paraId="64354E15" w14:textId="40BF12C1" w:rsidR="00F80A0F" w:rsidRDefault="00F80A0F" w:rsidP="00F80A0F">
      <w:r>
        <w:t>Function as abstraction: Functions help break a program into meaningful parts. By wrapping up a specific task into a function, you can use it in many places. This not only reduces repetition</w:t>
      </w:r>
      <w:del w:id="111" w:author="Daniel Spikol" w:date="2025-08-06T13:22:00Z" w16du:dateUtc="2025-08-06T11:22:00Z">
        <w:r w:rsidDel="001423C8">
          <w:delText>,</w:delText>
        </w:r>
      </w:del>
      <w:r>
        <w:t xml:space="preserve"> but also helps you think more clearly about how your program is structured. </w:t>
      </w:r>
    </w:p>
    <w:p w14:paraId="43B16FDB" w14:textId="7CD014A8" w:rsidR="00F80A0F" w:rsidRDefault="00F80A0F" w:rsidP="00F80A0F">
      <w:r>
        <w:t>In short, functions are central to programming because they do things, can take input and give output, and help us organize and abstract our code.</w:t>
      </w:r>
    </w:p>
    <w:p w14:paraId="1A23BA42" w14:textId="77777777" w:rsidR="00F7445C" w:rsidRDefault="00F7445C" w:rsidP="00F80A0F"/>
    <w:p w14:paraId="44FC5E23" w14:textId="2B1D372C" w:rsidR="00CF1FF3" w:rsidRDefault="00CF1FF3" w:rsidP="00F80A0F"/>
    <w:p w14:paraId="7C07772F" w14:textId="110A217B" w:rsidR="00F7445C" w:rsidRDefault="00F7445C" w:rsidP="00F80A0F"/>
    <w:p w14:paraId="04E46E40" w14:textId="5B5EA452" w:rsidR="000E02BD" w:rsidRDefault="000E02BD" w:rsidP="007B55BA"/>
    <w:p w14:paraId="412E259F" w14:textId="7EAF93A3" w:rsidR="00F01F11" w:rsidRDefault="00F7445C" w:rsidP="007B55BA">
      <w:r>
        <w:rPr>
          <w:noProof/>
        </w:rPr>
        <w:drawing>
          <wp:inline distT="0" distB="0" distL="0" distR="0" wp14:anchorId="30426C83" wp14:editId="6AC8E29B">
            <wp:extent cx="4041140" cy="1736725"/>
            <wp:effectExtent l="0" t="0" r="0" b="3175"/>
            <wp:docPr id="209998725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1140" cy="1736725"/>
                    </a:xfrm>
                    <a:prstGeom prst="rect">
                      <a:avLst/>
                    </a:prstGeom>
                    <a:noFill/>
                    <a:ln>
                      <a:noFill/>
                    </a:ln>
                  </pic:spPr>
                </pic:pic>
              </a:graphicData>
            </a:graphic>
          </wp:inline>
        </w:drawing>
      </w:r>
    </w:p>
    <w:p w14:paraId="190F1FAA" w14:textId="77777777" w:rsidR="00F7445C" w:rsidRDefault="00F7445C" w:rsidP="007B55BA"/>
    <w:p w14:paraId="42EDD116" w14:textId="77777777" w:rsidR="00F7445C" w:rsidRDefault="00F7445C" w:rsidP="00F7445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87B1036" w14:textId="77777777" w:rsidR="00F7445C" w:rsidRDefault="00F7445C" w:rsidP="00F7445C">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6429AB93"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2DA81CF1"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radius</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5</w:t>
      </w:r>
      <w:r>
        <w:rPr>
          <w:rStyle w:val="eop"/>
          <w:rFonts w:ascii="Menlo" w:eastAsiaTheme="majorEastAsia" w:hAnsi="Menlo" w:cs="Menlo"/>
          <w:color w:val="9C5D27"/>
          <w:sz w:val="21"/>
          <w:szCs w:val="21"/>
        </w:rPr>
        <w:t> </w:t>
      </w:r>
    </w:p>
    <w:p w14:paraId="256B0AAA"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area</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3.14</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radius</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w:t>
      </w:r>
      <w:r>
        <w:rPr>
          <w:rStyle w:val="eop"/>
          <w:rFonts w:ascii="Menlo" w:eastAsiaTheme="majorEastAsia" w:hAnsi="Menlo" w:cs="Menlo"/>
          <w:color w:val="9C5D27"/>
          <w:sz w:val="21"/>
          <w:szCs w:val="21"/>
        </w:rPr>
        <w:t> </w:t>
      </w:r>
    </w:p>
    <w:p w14:paraId="1684EFAE"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Start"/>
      <w:r>
        <w:rPr>
          <w:rStyle w:val="normaltextrun"/>
          <w:rFonts w:ascii="Menlo" w:eastAsiaTheme="majorEastAsia" w:hAnsi="Menlo" w:cs="Menlo"/>
          <w:color w:val="7A3E9D"/>
          <w:sz w:val="21"/>
          <w:szCs w:val="21"/>
          <w:lang w:val="en-US"/>
        </w:rPr>
        <w:t>area</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i/>
          <w:iCs/>
          <w:color w:val="AAAAAA"/>
          <w:sz w:val="21"/>
          <w:szCs w:val="21"/>
          <w:lang w:val="en-US"/>
        </w:rPr>
        <w:t>#</w:t>
      </w:r>
      <w:proofErr w:type="gramEnd"/>
      <w:r>
        <w:rPr>
          <w:rStyle w:val="normaltextrun"/>
          <w:rFonts w:ascii="Menlo" w:eastAsiaTheme="majorEastAsia" w:hAnsi="Menlo" w:cs="Menlo"/>
          <w:i/>
          <w:iCs/>
          <w:color w:val="AAAAAA"/>
          <w:sz w:val="21"/>
          <w:szCs w:val="21"/>
          <w:lang w:val="en-US"/>
        </w:rPr>
        <w:t xml:space="preserve"> 78.5</w:t>
      </w:r>
      <w:r>
        <w:rPr>
          <w:rStyle w:val="eop"/>
          <w:rFonts w:ascii="Menlo" w:eastAsiaTheme="majorEastAsia" w:hAnsi="Menlo" w:cs="Menlo"/>
          <w:color w:val="AAAAAA"/>
          <w:sz w:val="21"/>
          <w:szCs w:val="21"/>
        </w:rPr>
        <w:t> </w:t>
      </w:r>
    </w:p>
    <w:p w14:paraId="04EBAA79"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5FF7A9A4"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noProof/>
          <w:color w:val="7A3E9D"/>
          <w:sz w:val="21"/>
          <w:szCs w:val="21"/>
          <w:lang w:val="en-US"/>
        </w:rPr>
        <w:t>def</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b/>
          <w:bCs/>
          <w:noProof/>
          <w:color w:val="AA3731"/>
          <w:sz w:val="21"/>
          <w:szCs w:val="21"/>
          <w:lang w:val="en-US"/>
        </w:rPr>
        <w:t>calculate_area</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7A3E9D"/>
          <w:sz w:val="21"/>
          <w:szCs w:val="21"/>
          <w:lang w:val="en-US"/>
        </w:rPr>
        <w:t>radius</w:t>
      </w:r>
      <w:r>
        <w:rPr>
          <w:rStyle w:val="normaltextrun"/>
          <w:rFonts w:ascii="Menlo" w:eastAsiaTheme="majorEastAsia" w:hAnsi="Menlo" w:cs="Menlo"/>
          <w:noProof/>
          <w:color w:val="777777"/>
          <w:sz w:val="21"/>
          <w:szCs w:val="21"/>
          <w:lang w:val="en-US"/>
        </w:rPr>
        <w:t>):</w:t>
      </w:r>
      <w:r>
        <w:rPr>
          <w:rStyle w:val="eop"/>
          <w:rFonts w:ascii="Menlo" w:eastAsiaTheme="majorEastAsia" w:hAnsi="Menlo" w:cs="Menlo"/>
          <w:noProof/>
          <w:color w:val="777777"/>
          <w:sz w:val="21"/>
          <w:szCs w:val="21"/>
        </w:rPr>
        <w:t> </w:t>
      </w:r>
    </w:p>
    <w:p w14:paraId="3B33CF92"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4B69C6"/>
          <w:sz w:val="21"/>
          <w:szCs w:val="21"/>
          <w:lang w:val="en-US"/>
        </w:rPr>
        <w:t>return</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9C5D27"/>
          <w:sz w:val="21"/>
          <w:szCs w:val="21"/>
          <w:lang w:val="en-US"/>
        </w:rPr>
        <w:t>3.14</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A3E9D"/>
          <w:sz w:val="21"/>
          <w:szCs w:val="21"/>
          <w:lang w:val="en-US"/>
        </w:rPr>
        <w:t>radius</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777777"/>
          <w:sz w:val="21"/>
          <w:szCs w:val="21"/>
          <w:lang w:val="en-US"/>
        </w:rPr>
        <w:t>**</w:t>
      </w:r>
      <w:r>
        <w:rPr>
          <w:rStyle w:val="normaltextrun"/>
          <w:rFonts w:ascii="Menlo" w:eastAsiaTheme="majorEastAsia" w:hAnsi="Menlo" w:cs="Menlo"/>
          <w:noProof/>
          <w:color w:val="333333"/>
          <w:sz w:val="21"/>
          <w:szCs w:val="21"/>
          <w:lang w:val="en-US"/>
        </w:rPr>
        <w:t xml:space="preserve"> </w:t>
      </w:r>
      <w:r>
        <w:rPr>
          <w:rStyle w:val="normaltextrun"/>
          <w:rFonts w:ascii="Menlo" w:eastAsiaTheme="majorEastAsia" w:hAnsi="Menlo" w:cs="Menlo"/>
          <w:noProof/>
          <w:color w:val="9C5D27"/>
          <w:sz w:val="21"/>
          <w:szCs w:val="21"/>
          <w:lang w:val="en-US"/>
        </w:rPr>
        <w:t>2</w:t>
      </w:r>
      <w:r>
        <w:rPr>
          <w:rStyle w:val="eop"/>
          <w:rFonts w:ascii="Menlo" w:eastAsiaTheme="majorEastAsia" w:hAnsi="Menlo" w:cs="Menlo"/>
          <w:noProof/>
          <w:color w:val="9C5D27"/>
          <w:sz w:val="21"/>
          <w:szCs w:val="21"/>
        </w:rPr>
        <w:t> </w:t>
      </w:r>
    </w:p>
    <w:p w14:paraId="4DAEE975"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4A3F0A0A"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rPr>
        <w:t>print</w:t>
      </w:r>
      <w:r>
        <w:rPr>
          <w:rStyle w:val="normaltextrun"/>
          <w:rFonts w:ascii="Menlo" w:eastAsiaTheme="majorEastAsia" w:hAnsi="Menlo" w:cs="Menlo"/>
          <w:noProof/>
          <w:color w:val="777777"/>
          <w:sz w:val="21"/>
          <w:szCs w:val="21"/>
        </w:rPr>
        <w:t>(</w:t>
      </w:r>
      <w:r>
        <w:rPr>
          <w:rStyle w:val="normaltextrun"/>
          <w:rFonts w:ascii="Menlo" w:eastAsiaTheme="majorEastAsia" w:hAnsi="Menlo" w:cs="Menlo"/>
          <w:b/>
          <w:bCs/>
          <w:noProof/>
          <w:color w:val="AA3731"/>
          <w:sz w:val="21"/>
          <w:szCs w:val="21"/>
        </w:rPr>
        <w:t>calculate_area</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9C5D27"/>
          <w:sz w:val="21"/>
          <w:szCs w:val="21"/>
        </w:rPr>
        <w:t>5</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i/>
          <w:iCs/>
          <w:noProof/>
          <w:color w:val="AAAAAA"/>
          <w:sz w:val="21"/>
          <w:szCs w:val="21"/>
        </w:rPr>
        <w:t># 78.5</w:t>
      </w:r>
      <w:r>
        <w:rPr>
          <w:rStyle w:val="eop"/>
          <w:rFonts w:ascii="Menlo" w:eastAsiaTheme="majorEastAsia" w:hAnsi="Menlo" w:cs="Menlo"/>
          <w:noProof/>
          <w:color w:val="AAAAAA"/>
          <w:sz w:val="21"/>
          <w:szCs w:val="21"/>
        </w:rPr>
        <w:t> </w:t>
      </w:r>
    </w:p>
    <w:p w14:paraId="6F7107FB"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rPr>
        <w:t>print</w:t>
      </w:r>
      <w:r>
        <w:rPr>
          <w:rStyle w:val="normaltextrun"/>
          <w:rFonts w:ascii="Menlo" w:eastAsiaTheme="majorEastAsia" w:hAnsi="Menlo" w:cs="Menlo"/>
          <w:noProof/>
          <w:color w:val="777777"/>
          <w:sz w:val="21"/>
          <w:szCs w:val="21"/>
        </w:rPr>
        <w:t>(</w:t>
      </w:r>
      <w:r>
        <w:rPr>
          <w:rStyle w:val="normaltextrun"/>
          <w:rFonts w:ascii="Menlo" w:eastAsiaTheme="majorEastAsia" w:hAnsi="Menlo" w:cs="Menlo"/>
          <w:b/>
          <w:bCs/>
          <w:noProof/>
          <w:color w:val="AA3731"/>
          <w:sz w:val="21"/>
          <w:szCs w:val="21"/>
        </w:rPr>
        <w:t>calculate_area</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9C5D27"/>
          <w:sz w:val="21"/>
          <w:szCs w:val="21"/>
        </w:rPr>
        <w:t>10</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i/>
          <w:iCs/>
          <w:noProof/>
          <w:color w:val="AAAAAA"/>
          <w:sz w:val="21"/>
          <w:szCs w:val="21"/>
        </w:rPr>
        <w:t># 314.0</w:t>
      </w:r>
      <w:r>
        <w:rPr>
          <w:rStyle w:val="eop"/>
          <w:rFonts w:ascii="Menlo" w:eastAsiaTheme="majorEastAsia" w:hAnsi="Menlo" w:cs="Menlo"/>
          <w:noProof/>
          <w:color w:val="AAAAAA"/>
          <w:sz w:val="21"/>
          <w:szCs w:val="21"/>
        </w:rPr>
        <w:t> </w:t>
      </w:r>
    </w:p>
    <w:p w14:paraId="5E4C2D08" w14:textId="77777777" w:rsidR="00F7445C" w:rsidRDefault="00F7445C" w:rsidP="00F7445C">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rPr>
        <w:t>print</w:t>
      </w:r>
      <w:r>
        <w:rPr>
          <w:rStyle w:val="normaltextrun"/>
          <w:rFonts w:ascii="Menlo" w:eastAsiaTheme="majorEastAsia" w:hAnsi="Menlo" w:cs="Menlo"/>
          <w:noProof/>
          <w:color w:val="777777"/>
          <w:sz w:val="21"/>
          <w:szCs w:val="21"/>
        </w:rPr>
        <w:t>(</w:t>
      </w:r>
      <w:r>
        <w:rPr>
          <w:rStyle w:val="normaltextrun"/>
          <w:rFonts w:ascii="Menlo" w:eastAsiaTheme="majorEastAsia" w:hAnsi="Menlo" w:cs="Menlo"/>
          <w:b/>
          <w:bCs/>
          <w:noProof/>
          <w:color w:val="AA3731"/>
          <w:sz w:val="21"/>
          <w:szCs w:val="21"/>
        </w:rPr>
        <w:t>calculate_area</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9C5D27"/>
          <w:sz w:val="21"/>
          <w:szCs w:val="21"/>
        </w:rPr>
        <w:t>15</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i/>
          <w:iCs/>
          <w:noProof/>
          <w:color w:val="AAAAAA"/>
          <w:sz w:val="21"/>
          <w:szCs w:val="21"/>
        </w:rPr>
        <w:t># 706.5</w:t>
      </w:r>
      <w:r>
        <w:rPr>
          <w:rStyle w:val="eop"/>
          <w:rFonts w:ascii="Menlo" w:eastAsiaTheme="majorEastAsia" w:hAnsi="Menlo" w:cs="Menlo"/>
          <w:noProof/>
          <w:color w:val="AAAAAA"/>
          <w:sz w:val="21"/>
          <w:szCs w:val="21"/>
        </w:rPr>
        <w:t> </w:t>
      </w:r>
    </w:p>
    <w:p w14:paraId="2B6867B2" w14:textId="77777777" w:rsidR="00F7445C" w:rsidRDefault="00F7445C" w:rsidP="00F7445C">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5E16C503" w14:textId="77777777" w:rsidR="005B1DB8" w:rsidRDefault="005B1DB8" w:rsidP="005B1DB8">
      <w:pPr>
        <w:pStyle w:val="paragraph"/>
        <w:spacing w:before="0" w:beforeAutospacing="0" w:after="0" w:afterAutospacing="0"/>
        <w:textAlignment w:val="baseline"/>
        <w:rPr>
          <w:rStyle w:val="eop"/>
          <w:rFonts w:eastAsiaTheme="majorEastAsia"/>
        </w:rPr>
      </w:pPr>
    </w:p>
    <w:p w14:paraId="14E08B24" w14:textId="77777777" w:rsidR="005B1DB8" w:rsidRDefault="005B1DB8" w:rsidP="005B1DB8">
      <w:pPr>
        <w:pStyle w:val="paragraph"/>
        <w:spacing w:before="0" w:beforeAutospacing="0" w:after="0" w:afterAutospacing="0"/>
        <w:textAlignment w:val="baseline"/>
        <w:rPr>
          <w:rStyle w:val="eop"/>
          <w:rFonts w:eastAsiaTheme="majorEastAsia"/>
        </w:rPr>
      </w:pPr>
    </w:p>
    <w:p w14:paraId="0E0EADB4" w14:textId="3531FED6" w:rsidR="00AF24EF" w:rsidRDefault="00AF24EF">
      <w:pPr>
        <w:rPr>
          <w:rStyle w:val="eop"/>
          <w:rFonts w:ascii="Times New Roman" w:eastAsiaTheme="majorEastAsia" w:hAnsi="Times New Roman" w:cs="Times New Roman"/>
          <w:kern w:val="0"/>
          <w:lang w:eastAsia="da-DK"/>
          <w14:ligatures w14:val="none"/>
        </w:rPr>
      </w:pPr>
      <w:r>
        <w:rPr>
          <w:rStyle w:val="eop"/>
          <w:rFonts w:eastAsiaTheme="majorEastAsia"/>
        </w:rPr>
        <w:br w:type="page"/>
      </w:r>
    </w:p>
    <w:p w14:paraId="72A7AE03" w14:textId="1EAE988B" w:rsidR="00AF24EF" w:rsidRPr="00AF24EF" w:rsidRDefault="00AF24EF" w:rsidP="005B1DB8">
      <w:pPr>
        <w:pStyle w:val="paragraph"/>
        <w:spacing w:before="0" w:beforeAutospacing="0" w:after="0" w:afterAutospacing="0"/>
        <w:textAlignment w:val="baseline"/>
        <w:rPr>
          <w:rStyle w:val="eop"/>
          <w:rFonts w:asciiTheme="minorHAnsi" w:eastAsiaTheme="majorEastAsia" w:hAnsiTheme="minorHAnsi"/>
          <w:i/>
          <w:iCs/>
        </w:rPr>
      </w:pPr>
      <w:r w:rsidRPr="00AF24EF">
        <w:rPr>
          <w:rStyle w:val="eop"/>
          <w:rFonts w:asciiTheme="minorHAnsi" w:eastAsiaTheme="majorEastAsia" w:hAnsiTheme="minorHAnsi"/>
          <w:i/>
          <w:iCs/>
        </w:rPr>
        <w:lastRenderedPageBreak/>
        <w:t>VARIABLES</w:t>
      </w:r>
    </w:p>
    <w:p w14:paraId="0FA94553" w14:textId="0CD86D42" w:rsidR="00AF24EF" w:rsidRPr="00AF24EF" w:rsidRDefault="00AF24EF" w:rsidP="005B1DB8">
      <w:pPr>
        <w:pStyle w:val="paragraph"/>
        <w:spacing w:before="0" w:beforeAutospacing="0" w:after="0" w:afterAutospacing="0"/>
        <w:textAlignment w:val="baseline"/>
        <w:rPr>
          <w:rStyle w:val="eop"/>
          <w:rFonts w:asciiTheme="minorHAnsi" w:eastAsiaTheme="majorEastAsia" w:hAnsiTheme="minorHAnsi"/>
        </w:rPr>
      </w:pPr>
    </w:p>
    <w:p w14:paraId="2CB6C2C4" w14:textId="15F37B49" w:rsidR="00AF24EF" w:rsidRPr="00AF24EF" w:rsidRDefault="00AF24EF" w:rsidP="00AF24EF">
      <w:pPr>
        <w:pStyle w:val="paragraph"/>
        <w:spacing w:after="0"/>
        <w:textAlignment w:val="baseline"/>
        <w:rPr>
          <w:rStyle w:val="eop"/>
          <w:rFonts w:asciiTheme="minorHAnsi" w:eastAsiaTheme="majorEastAsia" w:hAnsiTheme="minorHAnsi"/>
        </w:rPr>
      </w:pPr>
      <w:r w:rsidRPr="00AF24EF">
        <w:rPr>
          <w:rStyle w:val="eop"/>
          <w:rFonts w:asciiTheme="minorHAnsi" w:eastAsiaTheme="majorEastAsia" w:hAnsiTheme="minorHAnsi"/>
        </w:rPr>
        <w:t xml:space="preserve">Variables are arguably my </w:t>
      </w:r>
      <w:proofErr w:type="spellStart"/>
      <w:r w:rsidRPr="00AF24EF">
        <w:rPr>
          <w:rStyle w:val="eop"/>
          <w:rFonts w:asciiTheme="minorHAnsi" w:eastAsiaTheme="majorEastAsia" w:hAnsiTheme="minorHAnsi"/>
        </w:rPr>
        <w:t>favorite</w:t>
      </w:r>
      <w:proofErr w:type="spellEnd"/>
      <w:r w:rsidRPr="00AF24EF">
        <w:rPr>
          <w:rStyle w:val="eop"/>
          <w:rFonts w:asciiTheme="minorHAnsi" w:eastAsiaTheme="majorEastAsia" w:hAnsiTheme="minorHAnsi"/>
        </w:rPr>
        <w:t xml:space="preserve"> concept in computer science. A variable stores information, </w:t>
      </w:r>
      <w:del w:id="112" w:author="Daniel Spikol" w:date="2025-08-06T13:22:00Z" w16du:dateUtc="2025-08-06T11:22:00Z">
        <w:r w:rsidRPr="00AF24EF" w:rsidDel="001423C8">
          <w:rPr>
            <w:rStyle w:val="eop"/>
            <w:rFonts w:asciiTheme="minorHAnsi" w:eastAsiaTheme="majorEastAsia" w:hAnsiTheme="minorHAnsi"/>
          </w:rPr>
          <w:delText>and that</w:delText>
        </w:r>
      </w:del>
      <w:ins w:id="113" w:author="Daniel Spikol" w:date="2025-08-06T13:22:00Z" w16du:dateUtc="2025-08-06T11:22:00Z">
        <w:r w:rsidR="001423C8">
          <w:rPr>
            <w:rStyle w:val="eop"/>
            <w:rFonts w:asciiTheme="minorHAnsi" w:eastAsiaTheme="majorEastAsia" w:hAnsiTheme="minorHAnsi"/>
          </w:rPr>
          <w:t>which</w:t>
        </w:r>
      </w:ins>
      <w:r w:rsidRPr="00AF24EF">
        <w:rPr>
          <w:rStyle w:val="eop"/>
          <w:rFonts w:asciiTheme="minorHAnsi" w:eastAsiaTheme="majorEastAsia" w:hAnsiTheme="minorHAnsi"/>
        </w:rPr>
        <w:t xml:space="preserve"> is what makes it possible to create programs that can handle a</w:t>
      </w:r>
      <w:del w:id="114" w:author="Daniel Spikol" w:date="2025-08-06T13:22:00Z" w16du:dateUtc="2025-08-06T11:22:00Z">
        <w:r w:rsidRPr="00AF24EF" w:rsidDel="001423C8">
          <w:rPr>
            <w:rStyle w:val="eop"/>
            <w:rFonts w:asciiTheme="minorHAnsi" w:eastAsiaTheme="majorEastAsia" w:hAnsiTheme="minorHAnsi"/>
          </w:rPr>
          <w:delText>ll</w:delText>
        </w:r>
      </w:del>
      <w:r w:rsidRPr="00AF24EF">
        <w:rPr>
          <w:rStyle w:val="eop"/>
          <w:rFonts w:asciiTheme="minorHAnsi" w:eastAsiaTheme="majorEastAsia" w:hAnsiTheme="minorHAnsi"/>
        </w:rPr>
        <w:t xml:space="preserve"> </w:t>
      </w:r>
      <w:del w:id="115" w:author="Daniel Spikol" w:date="2025-08-06T13:22:00Z" w16du:dateUtc="2025-08-06T11:22:00Z">
        <w:r w:rsidRPr="00AF24EF" w:rsidDel="001423C8">
          <w:rPr>
            <w:rStyle w:val="eop"/>
            <w:rFonts w:asciiTheme="minorHAnsi" w:eastAsiaTheme="majorEastAsia" w:hAnsiTheme="minorHAnsi"/>
          </w:rPr>
          <w:delText>kinds</w:delText>
        </w:r>
      </w:del>
      <w:ins w:id="116" w:author="Daniel Spikol" w:date="2025-08-06T13:22:00Z" w16du:dateUtc="2025-08-06T11:22:00Z">
        <w:r w:rsidR="001423C8">
          <w:rPr>
            <w:rStyle w:val="eop"/>
            <w:rFonts w:asciiTheme="minorHAnsi" w:eastAsiaTheme="majorEastAsia" w:hAnsiTheme="minorHAnsi"/>
          </w:rPr>
          <w:t>wide</w:t>
        </w:r>
      </w:ins>
      <w:r w:rsidRPr="00AF24EF">
        <w:rPr>
          <w:rStyle w:val="eop"/>
          <w:rFonts w:asciiTheme="minorHAnsi" w:eastAsiaTheme="majorEastAsia" w:hAnsiTheme="minorHAnsi"/>
        </w:rPr>
        <w:t xml:space="preserve"> </w:t>
      </w:r>
      <w:del w:id="117" w:author="Daniel Spikol" w:date="2025-08-06T13:22:00Z" w16du:dateUtc="2025-08-06T11:22:00Z">
        <w:r w:rsidRPr="00AF24EF" w:rsidDel="001423C8">
          <w:rPr>
            <w:rStyle w:val="eop"/>
            <w:rFonts w:asciiTheme="minorHAnsi" w:eastAsiaTheme="majorEastAsia" w:hAnsiTheme="minorHAnsi"/>
          </w:rPr>
          <w:delText>of</w:delText>
        </w:r>
      </w:del>
      <w:ins w:id="118" w:author="Daniel Spikol" w:date="2025-08-06T13:22:00Z" w16du:dateUtc="2025-08-06T11:22:00Z">
        <w:r w:rsidR="001423C8">
          <w:rPr>
            <w:rStyle w:val="eop"/>
            <w:rFonts w:asciiTheme="minorHAnsi" w:eastAsiaTheme="majorEastAsia" w:hAnsiTheme="minorHAnsi"/>
          </w:rPr>
          <w:t>range</w:t>
        </w:r>
      </w:ins>
      <w:r w:rsidRPr="00AF24EF">
        <w:rPr>
          <w:rStyle w:val="eop"/>
          <w:rFonts w:asciiTheme="minorHAnsi" w:eastAsiaTheme="majorEastAsia" w:hAnsiTheme="minorHAnsi"/>
        </w:rPr>
        <w:t xml:space="preserve"> </w:t>
      </w:r>
      <w:del w:id="119" w:author="Daniel Spikol" w:date="2025-08-06T13:22:00Z" w16du:dateUtc="2025-08-06T11:22:00Z">
        <w:r w:rsidRPr="00AF24EF" w:rsidDel="001423C8">
          <w:rPr>
            <w:rStyle w:val="eop"/>
            <w:rFonts w:asciiTheme="minorHAnsi" w:eastAsiaTheme="majorEastAsia" w:hAnsiTheme="minorHAnsi"/>
          </w:rPr>
          <w:delText>different</w:delText>
        </w:r>
      </w:del>
      <w:ins w:id="120" w:author="Daniel Spikol" w:date="2025-08-06T13:22:00Z" w16du:dateUtc="2025-08-06T11:22:00Z">
        <w:r w:rsidR="001423C8">
          <w:rPr>
            <w:rStyle w:val="eop"/>
            <w:rFonts w:asciiTheme="minorHAnsi" w:eastAsiaTheme="majorEastAsia" w:hAnsiTheme="minorHAnsi"/>
          </w:rPr>
          <w:t>of</w:t>
        </w:r>
      </w:ins>
      <w:r w:rsidRPr="00AF24EF">
        <w:rPr>
          <w:rStyle w:val="eop"/>
          <w:rFonts w:asciiTheme="minorHAnsi" w:eastAsiaTheme="majorEastAsia" w:hAnsiTheme="minorHAnsi"/>
        </w:rPr>
        <w:t xml:space="preserve"> situations. You can read a new piece of data into a variable, and the program will respond accordingly. </w:t>
      </w:r>
    </w:p>
    <w:p w14:paraId="0348ED8B" w14:textId="23FF16EC" w:rsidR="00AF24EF" w:rsidRPr="00AF24EF" w:rsidRDefault="00AF24EF" w:rsidP="00AF24EF">
      <w:pPr>
        <w:pStyle w:val="paragraph"/>
        <w:spacing w:after="0"/>
        <w:textAlignment w:val="baseline"/>
        <w:rPr>
          <w:rStyle w:val="eop"/>
          <w:rFonts w:asciiTheme="minorHAnsi" w:eastAsiaTheme="majorEastAsia" w:hAnsiTheme="minorHAnsi"/>
        </w:rPr>
      </w:pPr>
      <w:r w:rsidRPr="00AF24EF">
        <w:rPr>
          <w:rStyle w:val="eop"/>
          <w:rFonts w:asciiTheme="minorHAnsi" w:eastAsiaTheme="majorEastAsia" w:hAnsiTheme="minorHAnsi"/>
        </w:rPr>
        <w:t xml:space="preserve">Let’s say you have a variable that represents a name. Now you can write a program that says: </w:t>
      </w:r>
    </w:p>
    <w:p w14:paraId="309F2B5F" w14:textId="5653C2FF" w:rsidR="00AF24EF" w:rsidRPr="00AF24EF" w:rsidRDefault="00AF24EF" w:rsidP="00AF24EF">
      <w:pPr>
        <w:pStyle w:val="paragraph"/>
        <w:spacing w:after="0"/>
        <w:textAlignment w:val="baseline"/>
        <w:rPr>
          <w:rStyle w:val="eop"/>
          <w:rFonts w:asciiTheme="minorHAnsi" w:eastAsiaTheme="majorEastAsia" w:hAnsiTheme="minorHAnsi"/>
        </w:rPr>
      </w:pPr>
      <w:r w:rsidRPr="00AF24EF">
        <w:rPr>
          <w:rStyle w:val="eop"/>
          <w:rFonts w:asciiTheme="minorHAnsi" w:eastAsiaTheme="majorEastAsia" w:hAnsiTheme="minorHAnsi"/>
        </w:rPr>
        <w:t xml:space="preserve">Hello, name. Goodbye, name. I hope this was fine, name. </w:t>
      </w:r>
    </w:p>
    <w:p w14:paraId="3C188473" w14:textId="0939E054" w:rsidR="00AF24EF" w:rsidRPr="00AF24EF" w:rsidRDefault="00AF24EF" w:rsidP="00AF24EF">
      <w:pPr>
        <w:pStyle w:val="paragraph"/>
        <w:spacing w:after="0"/>
        <w:textAlignment w:val="baseline"/>
        <w:rPr>
          <w:rStyle w:val="eop"/>
          <w:rFonts w:asciiTheme="minorHAnsi" w:eastAsiaTheme="majorEastAsia" w:hAnsiTheme="minorHAnsi"/>
        </w:rPr>
      </w:pPr>
      <w:r w:rsidRPr="00AF24EF">
        <w:rPr>
          <w:rStyle w:val="eop"/>
          <w:rFonts w:asciiTheme="minorHAnsi" w:eastAsiaTheme="majorEastAsia" w:hAnsiTheme="minorHAnsi"/>
        </w:rPr>
        <w:t xml:space="preserve">And no matter what name you put in; the program will act as if it’s having a meaningful conversation with that person. Without changing the program. That’s powerful. </w:t>
      </w:r>
    </w:p>
    <w:p w14:paraId="2E01054F" w14:textId="24347CF5" w:rsidR="00AF24EF" w:rsidRPr="00AF24EF" w:rsidRDefault="00AF24EF" w:rsidP="00AF24EF">
      <w:pPr>
        <w:pStyle w:val="paragraph"/>
        <w:spacing w:after="0"/>
        <w:textAlignment w:val="baseline"/>
        <w:rPr>
          <w:rStyle w:val="eop"/>
          <w:rFonts w:asciiTheme="minorHAnsi" w:eastAsiaTheme="majorEastAsia" w:hAnsiTheme="minorHAnsi"/>
        </w:rPr>
      </w:pPr>
      <w:r w:rsidRPr="00AF24EF">
        <w:rPr>
          <w:rStyle w:val="eop"/>
          <w:rFonts w:asciiTheme="minorHAnsi" w:eastAsiaTheme="majorEastAsia" w:hAnsiTheme="minorHAnsi"/>
        </w:rPr>
        <w:t xml:space="preserve">One quirky thing about variables, though, is that they have short-term memory. If you give them new information, they forget the old. That’s not a bug — it’s how they’re designed. A variable always stores just the latest value you gave it.  </w:t>
      </w:r>
    </w:p>
    <w:p w14:paraId="1A16E2F7" w14:textId="34D4FB73" w:rsidR="00F7445C" w:rsidRDefault="00AF24EF" w:rsidP="00AF24EF">
      <w:pPr>
        <w:pStyle w:val="paragraph"/>
        <w:spacing w:before="0" w:beforeAutospacing="0" w:after="0" w:afterAutospacing="0"/>
        <w:textAlignment w:val="baseline"/>
        <w:rPr>
          <w:rStyle w:val="eop"/>
          <w:rFonts w:asciiTheme="minorHAnsi" w:eastAsiaTheme="majorEastAsia" w:hAnsiTheme="minorHAnsi"/>
        </w:rPr>
      </w:pPr>
      <w:r w:rsidRPr="00AF24EF">
        <w:rPr>
          <w:rStyle w:val="eop"/>
          <w:rFonts w:asciiTheme="minorHAnsi" w:eastAsiaTheme="majorEastAsia" w:hAnsiTheme="minorHAnsi"/>
        </w:rPr>
        <w:t>You might know the concept variable from mathematics. Variables in mathematics and programming share some important qualities. In both cases, a variable acts as a placeholder — a symbol that stands in for a value. And in both cases, that value typically belongs to a certain domain, like numbers or text. But beyond those basics, the way variables behave is quite different. In mathematics, a variable usually represents an unknown quantity that you're trying to solve for</w:t>
      </w:r>
      <w:del w:id="121" w:author="Daniel Spikol" w:date="2025-08-06T13:22:00Z" w16du:dateUtc="2025-08-06T11:22:00Z">
        <w:r w:rsidRPr="00AF24EF" w:rsidDel="001423C8">
          <w:rPr>
            <w:rStyle w:val="eop"/>
            <w:rFonts w:asciiTheme="minorHAnsi" w:eastAsiaTheme="majorEastAsia" w:hAnsiTheme="minorHAnsi"/>
          </w:rPr>
          <w:delText xml:space="preserve">, </w:delText>
        </w:r>
      </w:del>
      <w:ins w:id="122" w:author="Daniel Spikol" w:date="2025-08-06T13:22:00Z" w16du:dateUtc="2025-08-06T11:22:00Z">
        <w:r w:rsidR="001423C8">
          <w:rPr>
            <w:rStyle w:val="eop"/>
            <w:rFonts w:asciiTheme="minorHAnsi" w:eastAsiaTheme="majorEastAsia" w:hAnsiTheme="minorHAnsi"/>
          </w:rPr>
          <w:t>;</w:t>
        </w:r>
        <w:r w:rsidR="001423C8" w:rsidRPr="00AF24EF">
          <w:rPr>
            <w:rStyle w:val="eop"/>
            <w:rFonts w:asciiTheme="minorHAnsi" w:eastAsiaTheme="majorEastAsia" w:hAnsiTheme="minorHAnsi"/>
          </w:rPr>
          <w:t xml:space="preserve"> </w:t>
        </w:r>
      </w:ins>
      <w:r w:rsidRPr="00AF24EF">
        <w:rPr>
          <w:rStyle w:val="eop"/>
          <w:rFonts w:asciiTheme="minorHAnsi" w:eastAsiaTheme="majorEastAsia" w:hAnsiTheme="minorHAnsi"/>
        </w:rPr>
        <w:t xml:space="preserve">it is like a puzzle to “find x”. In programming, a variable is </w:t>
      </w:r>
      <w:del w:id="123" w:author="Daniel Spikol" w:date="2025-08-06T13:22:00Z" w16du:dateUtc="2025-08-06T11:22:00Z">
        <w:r w:rsidRPr="00AF24EF" w:rsidDel="001423C8">
          <w:rPr>
            <w:rStyle w:val="eop"/>
            <w:rFonts w:asciiTheme="minorHAnsi" w:eastAsiaTheme="majorEastAsia" w:hAnsiTheme="minorHAnsi"/>
          </w:rPr>
          <w:delText>more like</w:delText>
        </w:r>
      </w:del>
      <w:ins w:id="124" w:author="Daniel Spikol" w:date="2025-08-06T13:22:00Z" w16du:dateUtc="2025-08-06T11:22:00Z">
        <w:r w:rsidR="001423C8">
          <w:rPr>
            <w:rStyle w:val="eop"/>
            <w:rFonts w:asciiTheme="minorHAnsi" w:eastAsiaTheme="majorEastAsia" w:hAnsiTheme="minorHAnsi"/>
          </w:rPr>
          <w:t>essentially</w:t>
        </w:r>
      </w:ins>
      <w:r w:rsidRPr="00AF24EF">
        <w:rPr>
          <w:rStyle w:val="eop"/>
          <w:rFonts w:asciiTheme="minorHAnsi" w:eastAsiaTheme="majorEastAsia" w:hAnsiTheme="minorHAnsi"/>
        </w:rPr>
        <w:t xml:space="preserve"> a named box that can store a value</w:t>
      </w:r>
      <w:del w:id="125" w:author="Daniel Spikol" w:date="2025-08-06T13:22:00Z" w16du:dateUtc="2025-08-06T11:22:00Z">
        <w:r w:rsidRPr="00AF24EF" w:rsidDel="001423C8">
          <w:rPr>
            <w:rStyle w:val="eop"/>
            <w:rFonts w:asciiTheme="minorHAnsi" w:eastAsiaTheme="majorEastAsia" w:hAnsiTheme="minorHAnsi"/>
          </w:rPr>
          <w:delText xml:space="preserve"> —</w:delText>
        </w:r>
      </w:del>
      <w:ins w:id="126" w:author="Daniel Spikol" w:date="2025-08-06T13:22:00Z" w16du:dateUtc="2025-08-06T11:22:00Z">
        <w:r w:rsidR="001423C8">
          <w:rPr>
            <w:rStyle w:val="eop"/>
            <w:rFonts w:asciiTheme="minorHAnsi" w:eastAsiaTheme="majorEastAsia" w:hAnsiTheme="minorHAnsi"/>
          </w:rPr>
          <w:t>,</w:t>
        </w:r>
      </w:ins>
      <w:r w:rsidRPr="00AF24EF">
        <w:rPr>
          <w:rStyle w:val="eop"/>
          <w:rFonts w:asciiTheme="minorHAnsi" w:eastAsiaTheme="majorEastAsia" w:hAnsiTheme="minorHAnsi"/>
        </w:rPr>
        <w:t xml:space="preserve"> </w:t>
      </w:r>
      <w:del w:id="127" w:author="Daniel Spikol" w:date="2025-08-06T13:22:00Z" w16du:dateUtc="2025-08-06T11:22:00Z">
        <w:r w:rsidRPr="00AF24EF" w:rsidDel="001423C8">
          <w:rPr>
            <w:rStyle w:val="eop"/>
            <w:rFonts w:asciiTheme="minorHAnsi" w:eastAsiaTheme="majorEastAsia" w:hAnsiTheme="minorHAnsi"/>
          </w:rPr>
          <w:delText>and that value</w:delText>
        </w:r>
      </w:del>
      <w:ins w:id="128" w:author="Daniel Spikol" w:date="2025-08-06T13:22:00Z" w16du:dateUtc="2025-08-06T11:22:00Z">
        <w:r w:rsidR="001423C8">
          <w:rPr>
            <w:rStyle w:val="eop"/>
            <w:rFonts w:asciiTheme="minorHAnsi" w:eastAsiaTheme="majorEastAsia" w:hAnsiTheme="minorHAnsi"/>
          </w:rPr>
          <w:t>which</w:t>
        </w:r>
      </w:ins>
      <w:r w:rsidRPr="00AF24EF">
        <w:rPr>
          <w:rStyle w:val="eop"/>
          <w:rFonts w:asciiTheme="minorHAnsi" w:eastAsiaTheme="majorEastAsia" w:hAnsiTheme="minorHAnsi"/>
        </w:rPr>
        <w:t xml:space="preserve"> can change as the program runs. That’s why something like x = x + 1, which seems nonsensical in math, is totally normal in programming: it means "take the current value of x, add one, and store the result back into x." In other words, programming variables aren’t about solving equations — they’re about remembering things and updating them over time.</w:t>
      </w:r>
      <w:r w:rsidR="00F7445C" w:rsidRPr="00AF24EF">
        <w:rPr>
          <w:rStyle w:val="eop"/>
          <w:rFonts w:asciiTheme="minorHAnsi" w:eastAsiaTheme="majorEastAsia" w:hAnsiTheme="minorHAnsi"/>
        </w:rPr>
        <w:t> </w:t>
      </w:r>
    </w:p>
    <w:p w14:paraId="0620E226" w14:textId="77777777" w:rsidR="00296D06" w:rsidRDefault="00296D06" w:rsidP="00AF24EF">
      <w:pPr>
        <w:pStyle w:val="paragraph"/>
        <w:spacing w:before="0" w:beforeAutospacing="0" w:after="0" w:afterAutospacing="0"/>
        <w:textAlignment w:val="baseline"/>
        <w:rPr>
          <w:rStyle w:val="eop"/>
          <w:rFonts w:asciiTheme="minorHAnsi" w:eastAsiaTheme="majorEastAsia" w:hAnsiTheme="minorHAnsi"/>
        </w:rPr>
      </w:pPr>
    </w:p>
    <w:p w14:paraId="5F9268C9" w14:textId="5B42F9B8" w:rsidR="00296D06" w:rsidRDefault="00296D06" w:rsidP="00AF24EF">
      <w:pPr>
        <w:pStyle w:val="paragraph"/>
        <w:spacing w:before="0" w:beforeAutospacing="0" w:after="0" w:afterAutospacing="0"/>
        <w:textAlignment w:val="baseline"/>
        <w:rPr>
          <w:rFonts w:asciiTheme="minorHAnsi" w:hAnsiTheme="minorHAnsi" w:cs="Segoe UI"/>
          <w:sz w:val="18"/>
          <w:szCs w:val="18"/>
        </w:rPr>
      </w:pPr>
      <w:r>
        <w:rPr>
          <w:noProof/>
        </w:rPr>
        <w:drawing>
          <wp:inline distT="0" distB="0" distL="0" distR="0" wp14:anchorId="49CA8994" wp14:editId="07A7C87B">
            <wp:extent cx="2540000" cy="977900"/>
            <wp:effectExtent l="12700" t="12700" r="12700" b="12700"/>
            <wp:docPr id="843005866" name="Billede 5"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 billede, der indeholder tekst, skærmbillede, Font/skrifttype, logo&#10;&#10;AI-genereret indhold kan være ukorre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0" cy="977900"/>
                    </a:xfrm>
                    <a:prstGeom prst="rect">
                      <a:avLst/>
                    </a:prstGeom>
                    <a:noFill/>
                    <a:ln>
                      <a:solidFill>
                        <a:schemeClr val="tx1"/>
                      </a:solidFill>
                    </a:ln>
                  </pic:spPr>
                </pic:pic>
              </a:graphicData>
            </a:graphic>
          </wp:inline>
        </w:drawing>
      </w:r>
    </w:p>
    <w:p w14:paraId="0BF7D2B6" w14:textId="77777777" w:rsidR="00296D06" w:rsidRDefault="00296D06" w:rsidP="00AF24EF">
      <w:pPr>
        <w:pStyle w:val="paragraph"/>
        <w:spacing w:before="0" w:beforeAutospacing="0" w:after="0" w:afterAutospacing="0"/>
        <w:textAlignment w:val="baseline"/>
        <w:rPr>
          <w:rFonts w:asciiTheme="minorHAnsi" w:hAnsiTheme="minorHAnsi" w:cs="Segoe UI"/>
          <w:sz w:val="18"/>
          <w:szCs w:val="18"/>
        </w:rPr>
      </w:pPr>
    </w:p>
    <w:p w14:paraId="3057D9AF" w14:textId="77777777" w:rsidR="00296D06" w:rsidRDefault="00296D06" w:rsidP="00296D06">
      <w:pPr>
        <w:pStyle w:val="paragraph"/>
        <w:spacing w:before="0" w:beforeAutospacing="0" w:after="0" w:afterAutospacing="0"/>
        <w:textAlignment w:val="baseline"/>
        <w:rPr>
          <w:rFonts w:ascii="Segoe UI" w:hAnsi="Segoe UI" w:cs="Segoe UI"/>
          <w:sz w:val="18"/>
          <w:szCs w:val="18"/>
        </w:rPr>
      </w:pPr>
      <w:r>
        <w:rPr>
          <w:rStyle w:val="eop"/>
          <w:rFonts w:ascii="Aptos Display" w:eastAsiaTheme="majorEastAsia" w:hAnsi="Aptos Display" w:cs="Segoe UI"/>
          <w:color w:val="0F4761"/>
        </w:rPr>
        <w:lastRenderedPageBreak/>
        <w:t> </w:t>
      </w:r>
    </w:p>
    <w:p w14:paraId="3546D1F0" w14:textId="77777777" w:rsidR="00296D06" w:rsidRDefault="00296D06" w:rsidP="00296D06">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78F0A2F9"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42A932E7"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noProof/>
          <w:color w:val="7A3E9D"/>
          <w:sz w:val="21"/>
          <w:szCs w:val="21"/>
        </w:rPr>
        <w:t>mortens_variabel</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noProof/>
          <w:color w:val="777777"/>
          <w:sz w:val="21"/>
          <w:szCs w:val="21"/>
        </w:rPr>
        <w:t>34</w:t>
      </w:r>
      <w:r>
        <w:rPr>
          <w:rStyle w:val="eop"/>
          <w:rFonts w:ascii="Menlo" w:eastAsiaTheme="majorEastAsia" w:hAnsi="Menlo" w:cs="Menlo"/>
          <w:noProof/>
          <w:color w:val="777777"/>
          <w:sz w:val="21"/>
          <w:szCs w:val="21"/>
        </w:rPr>
        <w:t> </w:t>
      </w:r>
    </w:p>
    <w:p w14:paraId="701298EA"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rPr>
        <w:t>print</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7A3E9D"/>
          <w:sz w:val="21"/>
          <w:szCs w:val="21"/>
        </w:rPr>
        <w:t>mortens_variabel</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noProof/>
          <w:color w:val="9C5D27"/>
          <w:sz w:val="21"/>
          <w:szCs w:val="21"/>
        </w:rPr>
        <w:t>1</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i/>
          <w:iCs/>
          <w:noProof/>
          <w:color w:val="AAAAAA"/>
          <w:sz w:val="21"/>
          <w:szCs w:val="21"/>
        </w:rPr>
        <w:t># 35</w:t>
      </w:r>
      <w:r>
        <w:rPr>
          <w:rStyle w:val="eop"/>
          <w:rFonts w:ascii="Menlo" w:eastAsiaTheme="majorEastAsia" w:hAnsi="Menlo" w:cs="Menlo"/>
          <w:noProof/>
          <w:color w:val="AAAAAA"/>
          <w:sz w:val="21"/>
          <w:szCs w:val="21"/>
        </w:rPr>
        <w:t> </w:t>
      </w:r>
    </w:p>
    <w:p w14:paraId="14813069"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noProof/>
          <w:sz w:val="18"/>
          <w:szCs w:val="18"/>
        </w:rPr>
      </w:pPr>
      <w:r>
        <w:rPr>
          <w:rStyle w:val="normaltextrun"/>
          <w:rFonts w:ascii="Menlo" w:eastAsiaTheme="majorEastAsia" w:hAnsi="Menlo" w:cs="Menlo"/>
          <w:b/>
          <w:bCs/>
          <w:noProof/>
          <w:color w:val="AA3731"/>
          <w:sz w:val="21"/>
          <w:szCs w:val="21"/>
        </w:rPr>
        <w:t>print</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7A3E9D"/>
          <w:sz w:val="21"/>
          <w:szCs w:val="21"/>
        </w:rPr>
        <w:t>mortens_variabel</w:t>
      </w:r>
      <w:r>
        <w:rPr>
          <w:rStyle w:val="normaltextrun"/>
          <w:rFonts w:ascii="Menlo" w:eastAsiaTheme="majorEastAsia" w:hAnsi="Menlo" w:cs="Menlo"/>
          <w:noProof/>
          <w:color w:val="777777"/>
          <w:sz w:val="21"/>
          <w:szCs w:val="21"/>
        </w:rPr>
        <w:t>)</w:t>
      </w:r>
      <w:r>
        <w:rPr>
          <w:rStyle w:val="normaltextrun"/>
          <w:rFonts w:ascii="Menlo" w:eastAsiaTheme="majorEastAsia" w:hAnsi="Menlo" w:cs="Menlo"/>
          <w:noProof/>
          <w:color w:val="333333"/>
          <w:sz w:val="21"/>
          <w:szCs w:val="21"/>
        </w:rPr>
        <w:t xml:space="preserve">     </w:t>
      </w:r>
      <w:r>
        <w:rPr>
          <w:rStyle w:val="normaltextrun"/>
          <w:rFonts w:ascii="Menlo" w:eastAsiaTheme="majorEastAsia" w:hAnsi="Menlo" w:cs="Menlo"/>
          <w:i/>
          <w:iCs/>
          <w:noProof/>
          <w:color w:val="AAAAAA"/>
          <w:sz w:val="21"/>
          <w:szCs w:val="21"/>
        </w:rPr>
        <w:t># 34</w:t>
      </w:r>
      <w:r>
        <w:rPr>
          <w:rStyle w:val="eop"/>
          <w:rFonts w:ascii="Menlo" w:eastAsiaTheme="majorEastAsia" w:hAnsi="Menlo" w:cs="Menlo"/>
          <w:noProof/>
          <w:color w:val="AAAAAA"/>
          <w:sz w:val="21"/>
          <w:szCs w:val="21"/>
        </w:rPr>
        <w:t> </w:t>
      </w:r>
    </w:p>
    <w:p w14:paraId="3B2AF919"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7AA2FC76"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b/>
          <w:bCs/>
          <w:color w:val="7A3E9D"/>
          <w:sz w:val="21"/>
          <w:szCs w:val="21"/>
          <w:lang w:val="en-US"/>
        </w:rPr>
        <w:t>type</w:t>
      </w:r>
      <w:r>
        <w:rPr>
          <w:rStyle w:val="normaltextrun"/>
          <w:rFonts w:ascii="Menlo" w:eastAsiaTheme="majorEastAsia" w:hAnsi="Menlo" w:cs="Menlo"/>
          <w:color w:val="777777"/>
          <w:sz w:val="21"/>
          <w:szCs w:val="21"/>
          <w:lang w:val="en-US"/>
        </w:rPr>
        <w:t>(</w:t>
      </w:r>
      <w:proofErr w:type="spellStart"/>
      <w:r>
        <w:rPr>
          <w:rStyle w:val="normaltextrun"/>
          <w:rFonts w:ascii="Menlo" w:eastAsiaTheme="majorEastAsia" w:hAnsi="Menlo" w:cs="Menlo"/>
          <w:color w:val="7A3E9D"/>
          <w:sz w:val="21"/>
          <w:szCs w:val="21"/>
          <w:lang w:val="en-US"/>
        </w:rPr>
        <w:t>mortens_variabel</w:t>
      </w:r>
      <w:proofErr w:type="spell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i/>
          <w:iCs/>
          <w:color w:val="AAAAAA"/>
          <w:sz w:val="21"/>
          <w:szCs w:val="21"/>
          <w:lang w:val="en-US"/>
        </w:rPr>
        <w:t># &lt;class 'int'&gt;</w:t>
      </w:r>
      <w:r>
        <w:rPr>
          <w:rStyle w:val="eop"/>
          <w:rFonts w:ascii="Menlo" w:eastAsiaTheme="majorEastAsia" w:hAnsi="Menlo" w:cs="Menlo"/>
          <w:color w:val="AAAAAA"/>
          <w:sz w:val="21"/>
          <w:szCs w:val="21"/>
        </w:rPr>
        <w:t> </w:t>
      </w:r>
    </w:p>
    <w:p w14:paraId="59BC268A"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221F56B9"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y</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w:t>
      </w:r>
      <w:proofErr w:type="spellStart"/>
      <w:r>
        <w:rPr>
          <w:rStyle w:val="normaltextrun"/>
          <w:rFonts w:ascii="Menlo" w:eastAsiaTheme="majorEastAsia" w:hAnsi="Menlo" w:cs="Menlo"/>
          <w:color w:val="7A3E9D"/>
          <w:sz w:val="21"/>
          <w:szCs w:val="21"/>
          <w:lang w:val="en-US"/>
        </w:rPr>
        <w:t>mortens_variabel</w:t>
      </w:r>
      <w:proofErr w:type="spellEnd"/>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rPr>
        <w:t>+</w:t>
      </w:r>
      <w:r>
        <w:rPr>
          <w:rStyle w:val="normaltextrun"/>
          <w:rFonts w:ascii="Menlo" w:eastAsiaTheme="majorEastAsia" w:hAnsi="Menlo" w:cs="Menlo"/>
          <w:color w:val="333333"/>
          <w:sz w:val="21"/>
          <w:szCs w:val="21"/>
        </w:rPr>
        <w:t xml:space="preserve"> </w:t>
      </w:r>
      <w:r>
        <w:rPr>
          <w:rStyle w:val="normaltextrun"/>
          <w:rFonts w:ascii="Menlo" w:eastAsiaTheme="majorEastAsia" w:hAnsi="Menlo" w:cs="Menlo"/>
          <w:color w:val="9C5D27"/>
          <w:sz w:val="21"/>
          <w:szCs w:val="21"/>
        </w:rPr>
        <w:t xml:space="preserve">1)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w:t>
      </w:r>
      <w:r>
        <w:rPr>
          <w:rStyle w:val="eop"/>
          <w:rFonts w:ascii="Menlo" w:eastAsiaTheme="majorEastAsia" w:hAnsi="Menlo" w:cs="Menlo"/>
          <w:color w:val="9C5D27"/>
          <w:sz w:val="21"/>
          <w:szCs w:val="21"/>
        </w:rPr>
        <w:t> </w:t>
      </w:r>
    </w:p>
    <w:p w14:paraId="274EC1D6"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Start"/>
      <w:r>
        <w:rPr>
          <w:rStyle w:val="normaltextrun"/>
          <w:rFonts w:ascii="Menlo" w:eastAsiaTheme="majorEastAsia" w:hAnsi="Menlo" w:cs="Menlo"/>
          <w:color w:val="7A3E9D"/>
          <w:sz w:val="21"/>
          <w:szCs w:val="21"/>
          <w:lang w:val="en-US"/>
        </w:rPr>
        <w:t>y</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w:t>
      </w:r>
      <w:proofErr w:type="gramEnd"/>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i/>
          <w:iCs/>
          <w:color w:val="AAAAAA"/>
          <w:sz w:val="21"/>
          <w:szCs w:val="21"/>
          <w:lang w:val="en-US"/>
        </w:rPr>
        <w:t># 17.5</w:t>
      </w:r>
      <w:r>
        <w:rPr>
          <w:rStyle w:val="eop"/>
          <w:rFonts w:ascii="Menlo" w:eastAsiaTheme="majorEastAsia" w:hAnsi="Menlo" w:cs="Menlo"/>
          <w:color w:val="AAAAAA"/>
          <w:sz w:val="21"/>
          <w:szCs w:val="21"/>
        </w:rPr>
        <w:t> </w:t>
      </w:r>
    </w:p>
    <w:p w14:paraId="136F054A" w14:textId="77777777" w:rsidR="00296D06" w:rsidRDefault="00296D06" w:rsidP="00296D06">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b/>
          <w:bCs/>
          <w:color w:val="7A3E9D"/>
          <w:sz w:val="21"/>
          <w:szCs w:val="21"/>
          <w:lang w:val="en-US"/>
        </w:rPr>
        <w:t>type</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7A3E9D"/>
          <w:sz w:val="21"/>
          <w:szCs w:val="21"/>
          <w:lang w:val="en-US"/>
        </w:rPr>
        <w:t>y</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i/>
          <w:iCs/>
          <w:color w:val="AAAAAA"/>
          <w:sz w:val="21"/>
          <w:szCs w:val="21"/>
          <w:lang w:val="en-US"/>
        </w:rPr>
        <w:t># &lt;class 'float'&gt;</w:t>
      </w:r>
      <w:r>
        <w:rPr>
          <w:rStyle w:val="eop"/>
          <w:rFonts w:ascii="Menlo" w:eastAsiaTheme="majorEastAsia" w:hAnsi="Menlo" w:cs="Menlo"/>
          <w:color w:val="AAAAAA"/>
          <w:sz w:val="21"/>
          <w:szCs w:val="21"/>
        </w:rPr>
        <w:t> </w:t>
      </w:r>
    </w:p>
    <w:p w14:paraId="252A937E" w14:textId="77777777" w:rsidR="00296D06" w:rsidRDefault="00296D06" w:rsidP="00296D06">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6D6917AC" w14:textId="77777777" w:rsidR="00296D06" w:rsidRDefault="00296D06" w:rsidP="00296D06">
      <w:pPr>
        <w:pStyle w:val="paragraph"/>
        <w:spacing w:before="0" w:beforeAutospacing="0" w:after="0" w:afterAutospacing="0"/>
        <w:textAlignment w:val="baseline"/>
        <w:rPr>
          <w:rFonts w:ascii="Segoe UI" w:hAnsi="Segoe UI" w:cs="Segoe UI"/>
          <w:color w:val="0F4761"/>
          <w:sz w:val="18"/>
          <w:szCs w:val="18"/>
        </w:rPr>
      </w:pPr>
      <w:r>
        <w:rPr>
          <w:rStyle w:val="eop"/>
          <w:rFonts w:ascii="Aptos Display" w:eastAsiaTheme="majorEastAsia" w:hAnsi="Aptos Display" w:cs="Segoe UI"/>
          <w:color w:val="0F4761"/>
        </w:rPr>
        <w:t> </w:t>
      </w:r>
    </w:p>
    <w:p w14:paraId="737BD606" w14:textId="77777777" w:rsidR="00296D06" w:rsidRDefault="00296D06" w:rsidP="00AF24EF">
      <w:pPr>
        <w:pStyle w:val="paragraph"/>
        <w:spacing w:before="0" w:beforeAutospacing="0" w:after="0" w:afterAutospacing="0"/>
        <w:textAlignment w:val="baseline"/>
        <w:rPr>
          <w:rFonts w:asciiTheme="minorHAnsi" w:hAnsiTheme="minorHAnsi" w:cs="Segoe UI"/>
          <w:sz w:val="18"/>
          <w:szCs w:val="18"/>
        </w:rPr>
      </w:pPr>
    </w:p>
    <w:p w14:paraId="59208A0E" w14:textId="77777777" w:rsidR="00296D06" w:rsidRDefault="00296D06" w:rsidP="00AF24EF">
      <w:pPr>
        <w:pStyle w:val="paragraph"/>
        <w:spacing w:before="0" w:beforeAutospacing="0" w:after="0" w:afterAutospacing="0"/>
        <w:textAlignment w:val="baseline"/>
        <w:rPr>
          <w:rFonts w:asciiTheme="minorHAnsi" w:hAnsiTheme="minorHAnsi" w:cs="Segoe UI"/>
          <w:sz w:val="18"/>
          <w:szCs w:val="18"/>
        </w:rPr>
      </w:pPr>
    </w:p>
    <w:p w14:paraId="20CCF92E" w14:textId="114A24F2" w:rsidR="00E654AB" w:rsidRDefault="001C6F04">
      <w:pPr>
        <w:rPr>
          <w:rFonts w:eastAsia="Times New Roman" w:cs="Segoe UI"/>
          <w:kern w:val="0"/>
          <w:sz w:val="18"/>
          <w:szCs w:val="18"/>
          <w:lang w:eastAsia="da-DK"/>
          <w14:ligatures w14:val="none"/>
        </w:rPr>
      </w:pPr>
      <w:r>
        <w:rPr>
          <w:rFonts w:cs="Segoe UI"/>
          <w:sz w:val="18"/>
          <w:szCs w:val="18"/>
        </w:rPr>
        <w:tab/>
      </w:r>
      <w:r w:rsidR="00E654AB">
        <w:rPr>
          <w:rFonts w:cs="Segoe UI"/>
          <w:sz w:val="18"/>
          <w:szCs w:val="18"/>
        </w:rPr>
        <w:br w:type="page"/>
      </w:r>
    </w:p>
    <w:p w14:paraId="77CCA654" w14:textId="5791D5D8" w:rsidR="00296D06" w:rsidRPr="00E654AB" w:rsidRDefault="00E654AB" w:rsidP="00AF24EF">
      <w:pPr>
        <w:pStyle w:val="paragraph"/>
        <w:spacing w:before="0" w:beforeAutospacing="0" w:after="0" w:afterAutospacing="0"/>
        <w:textAlignment w:val="baseline"/>
        <w:rPr>
          <w:rFonts w:asciiTheme="minorHAnsi" w:hAnsiTheme="minorHAnsi" w:cs="Segoe UI"/>
          <w:b/>
          <w:bCs/>
          <w:szCs w:val="28"/>
        </w:rPr>
      </w:pPr>
      <w:r w:rsidRPr="00E654AB">
        <w:rPr>
          <w:rFonts w:asciiTheme="minorHAnsi" w:hAnsiTheme="minorHAnsi" w:cs="Segoe UI"/>
          <w:b/>
          <w:bCs/>
          <w:szCs w:val="28"/>
        </w:rPr>
        <w:lastRenderedPageBreak/>
        <w:t>SEQUENTIAL PROCESSES AND ALGORITHMS</w:t>
      </w:r>
    </w:p>
    <w:p w14:paraId="77646424" w14:textId="1360FD77" w:rsidR="00E654AB" w:rsidRDefault="00E654AB" w:rsidP="00AF24EF">
      <w:pPr>
        <w:pStyle w:val="paragraph"/>
        <w:spacing w:before="0" w:beforeAutospacing="0" w:after="0" w:afterAutospacing="0"/>
        <w:textAlignment w:val="baseline"/>
        <w:rPr>
          <w:rFonts w:asciiTheme="minorHAnsi" w:hAnsiTheme="minorHAnsi" w:cs="Segoe UI"/>
          <w:sz w:val="18"/>
          <w:szCs w:val="18"/>
        </w:rPr>
      </w:pPr>
    </w:p>
    <w:p w14:paraId="6990D039" w14:textId="3698B68A" w:rsidR="00E654AB" w:rsidRPr="00E654AB" w:rsidRDefault="00E654AB" w:rsidP="00E654AB">
      <w:pPr>
        <w:pStyle w:val="paragraph"/>
        <w:spacing w:after="0"/>
        <w:textAlignment w:val="baseline"/>
        <w:rPr>
          <w:rFonts w:asciiTheme="minorHAnsi" w:hAnsiTheme="minorHAnsi" w:cs="Segoe UI"/>
        </w:rPr>
      </w:pPr>
      <w:r w:rsidRPr="00E654AB">
        <w:rPr>
          <w:rFonts w:asciiTheme="minorHAnsi" w:hAnsiTheme="minorHAnsi" w:cs="Segoe UI"/>
        </w:rPr>
        <w:t>One key idea in programming is that computers do things</w:t>
      </w:r>
      <w:r w:rsidRPr="00E654AB">
        <w:rPr>
          <w:rFonts w:ascii="Arial" w:hAnsi="Arial" w:cs="Arial"/>
        </w:rPr>
        <w:t> </w:t>
      </w:r>
      <w:r w:rsidRPr="00FA7DAA">
        <w:rPr>
          <w:rFonts w:asciiTheme="minorHAnsi" w:hAnsiTheme="minorHAnsi" w:cs="Segoe UI"/>
          <w:i/>
          <w:iCs/>
        </w:rPr>
        <w:t>step by step</w:t>
      </w:r>
      <w:r w:rsidRPr="00E654AB">
        <w:rPr>
          <w:rFonts w:asciiTheme="minorHAnsi" w:hAnsiTheme="minorHAnsi" w:cs="Segoe UI"/>
        </w:rPr>
        <w:t>. Even when a program seems to be doing many things at once, what’s really happening is a fast series of</w:t>
      </w:r>
      <w:r w:rsidRPr="00E654AB">
        <w:rPr>
          <w:rFonts w:ascii="Arial" w:hAnsi="Arial" w:cs="Arial"/>
        </w:rPr>
        <w:t> </w:t>
      </w:r>
      <w:r w:rsidRPr="00582E6E">
        <w:rPr>
          <w:rFonts w:asciiTheme="minorHAnsi" w:hAnsiTheme="minorHAnsi" w:cs="Segoe UI"/>
          <w:i/>
          <w:iCs/>
        </w:rPr>
        <w:t>sequential</w:t>
      </w:r>
      <w:r w:rsidRPr="00E654AB">
        <w:rPr>
          <w:rFonts w:ascii="Arial" w:hAnsi="Arial" w:cs="Arial"/>
        </w:rPr>
        <w:t> </w:t>
      </w:r>
      <w:r w:rsidRPr="00E654AB">
        <w:rPr>
          <w:rFonts w:asciiTheme="minorHAnsi" w:hAnsiTheme="minorHAnsi" w:cs="Segoe UI"/>
        </w:rPr>
        <w:t xml:space="preserve">actions—one after the other. </w:t>
      </w:r>
    </w:p>
    <w:p w14:paraId="20AB2F5A" w14:textId="305831B9" w:rsidR="00E654AB" w:rsidRPr="00E654AB" w:rsidRDefault="00E654AB" w:rsidP="00E654AB">
      <w:pPr>
        <w:pStyle w:val="paragraph"/>
        <w:spacing w:after="0"/>
        <w:textAlignment w:val="baseline"/>
        <w:rPr>
          <w:rFonts w:asciiTheme="minorHAnsi" w:hAnsiTheme="minorHAnsi" w:cs="Segoe UI"/>
        </w:rPr>
      </w:pPr>
      <w:r w:rsidRPr="00E654AB">
        <w:rPr>
          <w:rFonts w:asciiTheme="minorHAnsi" w:hAnsiTheme="minorHAnsi" w:cs="Segoe UI"/>
        </w:rPr>
        <w:t>That’s why breaking problems down into a clear sequence of steps is a critical skill in programming. This is how we make problems</w:t>
      </w:r>
      <w:r w:rsidRPr="00E654AB">
        <w:rPr>
          <w:rFonts w:ascii="Arial" w:hAnsi="Arial" w:cs="Arial"/>
        </w:rPr>
        <w:t> </w:t>
      </w:r>
      <w:r w:rsidRPr="00DA3C7B">
        <w:rPr>
          <w:rFonts w:asciiTheme="minorHAnsi" w:hAnsiTheme="minorHAnsi" w:cs="Segoe UI"/>
          <w:i/>
          <w:iCs/>
        </w:rPr>
        <w:t>computationally solvable</w:t>
      </w:r>
      <w:r w:rsidRPr="00E654AB">
        <w:rPr>
          <w:rFonts w:asciiTheme="minorHAnsi" w:hAnsiTheme="minorHAnsi" w:cs="Segoe UI"/>
        </w:rPr>
        <w:t xml:space="preserve">. </w:t>
      </w:r>
    </w:p>
    <w:p w14:paraId="74B14887" w14:textId="20139D77" w:rsidR="00E654AB" w:rsidRPr="00E654AB" w:rsidRDefault="00E654AB" w:rsidP="00E654AB">
      <w:pPr>
        <w:pStyle w:val="paragraph"/>
        <w:spacing w:after="0"/>
        <w:textAlignment w:val="baseline"/>
        <w:rPr>
          <w:rFonts w:asciiTheme="minorHAnsi" w:hAnsiTheme="minorHAnsi" w:cs="Segoe UI"/>
        </w:rPr>
      </w:pPr>
      <w:r w:rsidRPr="00E654AB">
        <w:rPr>
          <w:rFonts w:asciiTheme="minorHAnsi" w:hAnsiTheme="minorHAnsi" w:cs="Segoe UI"/>
        </w:rPr>
        <w:t>In some programming languages, you can set up</w:t>
      </w:r>
      <w:r w:rsidRPr="00E654AB">
        <w:rPr>
          <w:rFonts w:ascii="Arial" w:hAnsi="Arial" w:cs="Arial"/>
        </w:rPr>
        <w:t> </w:t>
      </w:r>
      <w:r w:rsidRPr="00094B8A">
        <w:rPr>
          <w:rFonts w:asciiTheme="minorHAnsi" w:hAnsiTheme="minorHAnsi" w:cs="Segoe UI"/>
          <w:i/>
          <w:iCs/>
        </w:rPr>
        <w:t>parallel</w:t>
      </w:r>
      <w:r w:rsidRPr="00E654AB">
        <w:rPr>
          <w:rFonts w:ascii="Arial" w:hAnsi="Arial" w:cs="Arial"/>
        </w:rPr>
        <w:t> </w:t>
      </w:r>
      <w:r w:rsidRPr="00E654AB">
        <w:rPr>
          <w:rFonts w:asciiTheme="minorHAnsi" w:hAnsiTheme="minorHAnsi" w:cs="Segoe UI"/>
        </w:rPr>
        <w:t>activities (things that run at the same time), but even these are built from smaller</w:t>
      </w:r>
      <w:r w:rsidRPr="00E654AB">
        <w:rPr>
          <w:rFonts w:ascii="Arial" w:hAnsi="Arial" w:cs="Arial"/>
        </w:rPr>
        <w:t> </w:t>
      </w:r>
      <w:r w:rsidRPr="00094B8A">
        <w:rPr>
          <w:rFonts w:asciiTheme="minorHAnsi" w:hAnsiTheme="minorHAnsi" w:cs="Segoe UI"/>
          <w:i/>
          <w:iCs/>
        </w:rPr>
        <w:t>sequential</w:t>
      </w:r>
      <w:r w:rsidRPr="00E654AB">
        <w:rPr>
          <w:rFonts w:ascii="Arial" w:hAnsi="Arial" w:cs="Arial"/>
        </w:rPr>
        <w:t> </w:t>
      </w:r>
      <w:r w:rsidRPr="00E654AB">
        <w:rPr>
          <w:rFonts w:asciiTheme="minorHAnsi" w:hAnsiTheme="minorHAnsi" w:cs="Segoe UI"/>
        </w:rPr>
        <w:t xml:space="preserve">instructions. </w:t>
      </w:r>
    </w:p>
    <w:p w14:paraId="1AA0E38A" w14:textId="2619E4DF" w:rsidR="00E654AB" w:rsidRPr="00E654AB" w:rsidRDefault="00E654AB" w:rsidP="00E654AB">
      <w:pPr>
        <w:pStyle w:val="paragraph"/>
        <w:spacing w:after="0"/>
        <w:textAlignment w:val="baseline"/>
        <w:rPr>
          <w:rFonts w:asciiTheme="minorHAnsi" w:hAnsiTheme="minorHAnsi" w:cs="Segoe UI"/>
        </w:rPr>
      </w:pPr>
      <w:r w:rsidRPr="00E654AB">
        <w:rPr>
          <w:rFonts w:asciiTheme="minorHAnsi" w:hAnsiTheme="minorHAnsi" w:cs="Segoe UI"/>
        </w:rPr>
        <w:t>When we organize a sequence of steps in a smart way to solve a problem, we call it an</w:t>
      </w:r>
      <w:r w:rsidRPr="00E654AB">
        <w:rPr>
          <w:rFonts w:ascii="Arial" w:hAnsi="Arial" w:cs="Arial"/>
        </w:rPr>
        <w:t> </w:t>
      </w:r>
      <w:r w:rsidRPr="00946002">
        <w:rPr>
          <w:rFonts w:asciiTheme="minorHAnsi" w:hAnsiTheme="minorHAnsi" w:cs="Segoe UI"/>
          <w:b/>
          <w:bCs/>
        </w:rPr>
        <w:t>algorithm</w:t>
      </w:r>
      <w:r w:rsidRPr="00E654AB">
        <w:rPr>
          <w:rFonts w:asciiTheme="minorHAnsi" w:hAnsiTheme="minorHAnsi" w:cs="Segoe UI"/>
        </w:rPr>
        <w:t xml:space="preserve">. You might already know algorithms from everyday tasks like sorting a list, searching for something, or calculating a result. </w:t>
      </w:r>
    </w:p>
    <w:p w14:paraId="776E4C06" w14:textId="3AB61902" w:rsidR="00E654AB" w:rsidRPr="00E654AB" w:rsidRDefault="00E654AB" w:rsidP="00E654AB">
      <w:pPr>
        <w:pStyle w:val="paragraph"/>
        <w:spacing w:after="0"/>
        <w:textAlignment w:val="baseline"/>
        <w:rPr>
          <w:rFonts w:asciiTheme="minorHAnsi" w:hAnsiTheme="minorHAnsi" w:cs="Segoe UI"/>
        </w:rPr>
      </w:pPr>
      <w:r w:rsidRPr="00E654AB">
        <w:rPr>
          <w:rFonts w:asciiTheme="minorHAnsi" w:hAnsiTheme="minorHAnsi" w:cs="Segoe UI"/>
        </w:rPr>
        <w:t xml:space="preserve">There are two key takeaways: </w:t>
      </w:r>
    </w:p>
    <w:p w14:paraId="63784402" w14:textId="4E397A2E" w:rsidR="00E654AB" w:rsidRPr="00E654AB" w:rsidRDefault="00E654AB" w:rsidP="00E654AB">
      <w:pPr>
        <w:pStyle w:val="paragraph"/>
        <w:spacing w:after="0"/>
        <w:textAlignment w:val="baseline"/>
        <w:rPr>
          <w:rFonts w:asciiTheme="minorHAnsi" w:hAnsiTheme="minorHAnsi" w:cs="Segoe UI"/>
        </w:rPr>
      </w:pPr>
      <w:r w:rsidRPr="00946002">
        <w:rPr>
          <w:rFonts w:asciiTheme="minorHAnsi" w:hAnsiTheme="minorHAnsi" w:cs="Segoe UI"/>
          <w:b/>
          <w:bCs/>
        </w:rPr>
        <w:t>Sequential thinking</w:t>
      </w:r>
      <w:r w:rsidRPr="00E654AB">
        <w:rPr>
          <w:rFonts w:asciiTheme="minorHAnsi" w:hAnsiTheme="minorHAnsi" w:cs="Segoe UI"/>
        </w:rPr>
        <w:t xml:space="preserve">—breaking a problem down into steps—is the foundation of programming. Think of a sequence of events like </w:t>
      </w:r>
      <w:proofErr w:type="gramStart"/>
      <w:r w:rsidRPr="00E654AB">
        <w:rPr>
          <w:rFonts w:asciiTheme="minorHAnsi" w:hAnsiTheme="minorHAnsi" w:cs="Segoe UI"/>
        </w:rPr>
        <w:t>a recipe things</w:t>
      </w:r>
      <w:proofErr w:type="gramEnd"/>
      <w:r w:rsidRPr="00E654AB">
        <w:rPr>
          <w:rFonts w:asciiTheme="minorHAnsi" w:hAnsiTheme="minorHAnsi" w:cs="Segoe UI"/>
        </w:rPr>
        <w:t xml:space="preserve"> </w:t>
      </w:r>
      <w:proofErr w:type="gramStart"/>
      <w:r w:rsidRPr="00E654AB">
        <w:rPr>
          <w:rFonts w:asciiTheme="minorHAnsi" w:hAnsiTheme="minorHAnsi" w:cs="Segoe UI"/>
        </w:rPr>
        <w:t>have to</w:t>
      </w:r>
      <w:proofErr w:type="gramEnd"/>
      <w:r w:rsidRPr="00E654AB">
        <w:rPr>
          <w:rFonts w:asciiTheme="minorHAnsi" w:hAnsiTheme="minorHAnsi" w:cs="Segoe UI"/>
        </w:rPr>
        <w:t xml:space="preserve"> come in a specific order (add the rice to the risotto – before the wine and the bullion), and under certain conditions (stop adding bullion when the rice </w:t>
      </w:r>
      <w:proofErr w:type="gramStart"/>
      <w:r w:rsidRPr="00E654AB">
        <w:rPr>
          <w:rFonts w:asciiTheme="minorHAnsi" w:hAnsiTheme="minorHAnsi" w:cs="Segoe UI"/>
        </w:rPr>
        <w:t>are</w:t>
      </w:r>
      <w:proofErr w:type="gramEnd"/>
      <w:r w:rsidRPr="00E654AB">
        <w:rPr>
          <w:rFonts w:asciiTheme="minorHAnsi" w:hAnsiTheme="minorHAnsi" w:cs="Segoe UI"/>
        </w:rPr>
        <w:t xml:space="preserve"> cooked) </w:t>
      </w:r>
    </w:p>
    <w:p w14:paraId="06EEA7A6" w14:textId="0918BE58" w:rsidR="00E654AB" w:rsidRPr="00E654AB" w:rsidRDefault="00E654AB" w:rsidP="00E654AB">
      <w:pPr>
        <w:pStyle w:val="paragraph"/>
        <w:spacing w:after="0"/>
        <w:textAlignment w:val="baseline"/>
        <w:rPr>
          <w:rFonts w:asciiTheme="minorHAnsi" w:hAnsiTheme="minorHAnsi" w:cs="Segoe UI"/>
        </w:rPr>
      </w:pPr>
      <w:r w:rsidRPr="00946002">
        <w:rPr>
          <w:rFonts w:asciiTheme="minorHAnsi" w:hAnsiTheme="minorHAnsi" w:cs="Segoe UI"/>
          <w:b/>
          <w:bCs/>
        </w:rPr>
        <w:t>Algorithmic thinking</w:t>
      </w:r>
      <w:r w:rsidRPr="00E654AB">
        <w:rPr>
          <w:rFonts w:ascii="Arial" w:hAnsi="Arial" w:cs="Arial"/>
        </w:rPr>
        <w:t> </w:t>
      </w:r>
      <w:r w:rsidRPr="00E654AB">
        <w:rPr>
          <w:rFonts w:asciiTheme="minorHAnsi" w:hAnsiTheme="minorHAnsi" w:cs="Segoe UI"/>
        </w:rPr>
        <w:t>is about doing such sequential processes in a</w:t>
      </w:r>
      <w:r w:rsidRPr="00E654AB">
        <w:rPr>
          <w:rFonts w:ascii="Arial" w:hAnsi="Arial" w:cs="Arial"/>
        </w:rPr>
        <w:t> </w:t>
      </w:r>
      <w:r w:rsidRPr="00E654AB">
        <w:rPr>
          <w:rFonts w:asciiTheme="minorHAnsi" w:hAnsiTheme="minorHAnsi" w:cs="Segoe UI"/>
        </w:rPr>
        <w:t>structured, efficient</w:t>
      </w:r>
      <w:r w:rsidRPr="00E654AB">
        <w:rPr>
          <w:rFonts w:ascii="Arial" w:hAnsi="Arial" w:cs="Arial"/>
        </w:rPr>
        <w:t> </w:t>
      </w:r>
      <w:r w:rsidRPr="00E654AB">
        <w:rPr>
          <w:rFonts w:asciiTheme="minorHAnsi" w:hAnsiTheme="minorHAnsi" w:cs="Segoe UI"/>
        </w:rPr>
        <w:t xml:space="preserve">way </w:t>
      </w:r>
      <w:proofErr w:type="gramStart"/>
      <w:r w:rsidRPr="00E654AB">
        <w:rPr>
          <w:rFonts w:asciiTheme="minorHAnsi" w:hAnsiTheme="minorHAnsi" w:cs="Segoe UI"/>
        </w:rPr>
        <w:t>in order to</w:t>
      </w:r>
      <w:proofErr w:type="gramEnd"/>
      <w:r w:rsidRPr="00E654AB">
        <w:rPr>
          <w:rFonts w:asciiTheme="minorHAnsi" w:hAnsiTheme="minorHAnsi" w:cs="Segoe UI"/>
        </w:rPr>
        <w:t xml:space="preserve"> solve problems. </w:t>
      </w:r>
    </w:p>
    <w:p w14:paraId="22E696DB" w14:textId="7C672656" w:rsidR="00E654AB" w:rsidRDefault="00E654AB" w:rsidP="00E654AB">
      <w:pPr>
        <w:pStyle w:val="paragraph"/>
        <w:spacing w:before="0" w:beforeAutospacing="0" w:after="0" w:afterAutospacing="0"/>
        <w:textAlignment w:val="baseline"/>
        <w:rPr>
          <w:rFonts w:asciiTheme="minorHAnsi" w:hAnsiTheme="minorHAnsi" w:cs="Segoe UI"/>
        </w:rPr>
      </w:pPr>
      <w:r w:rsidRPr="00E654AB">
        <w:rPr>
          <w:rFonts w:asciiTheme="minorHAnsi" w:hAnsiTheme="minorHAnsi" w:cs="Segoe UI"/>
        </w:rPr>
        <w:t xml:space="preserve">A good example is </w:t>
      </w:r>
      <w:del w:id="129" w:author="Daniel Spikol" w:date="2025-08-06T13:23:00Z" w16du:dateUtc="2025-08-06T11:23:00Z">
        <w:r w:rsidRPr="00E654AB" w:rsidDel="001423C8">
          <w:rPr>
            <w:rFonts w:asciiTheme="minorHAnsi" w:hAnsiTheme="minorHAnsi" w:cs="Segoe UI"/>
          </w:rPr>
          <w:delText>the</w:delText>
        </w:r>
        <w:r w:rsidRPr="00E654AB" w:rsidDel="001423C8">
          <w:rPr>
            <w:rFonts w:ascii="Arial" w:hAnsi="Arial" w:cs="Arial"/>
          </w:rPr>
          <w:delText> </w:delText>
        </w:r>
        <w:r w:rsidRPr="00E654AB" w:rsidDel="001423C8">
          <w:rPr>
            <w:rFonts w:asciiTheme="minorHAnsi" w:hAnsiTheme="minorHAnsi" w:cs="Segoe UI"/>
          </w:rPr>
          <w:delText xml:space="preserve">Divide </w:delText>
        </w:r>
      </w:del>
      <w:ins w:id="130" w:author="Daniel Spikol" w:date="2025-08-06T13:23:00Z" w16du:dateUtc="2025-08-06T11:23:00Z">
        <w:r w:rsidR="001423C8" w:rsidRPr="00E654AB">
          <w:rPr>
            <w:rFonts w:asciiTheme="minorHAnsi" w:hAnsiTheme="minorHAnsi" w:cs="Segoe UI"/>
          </w:rPr>
          <w:t>the</w:t>
        </w:r>
        <w:r w:rsidR="001423C8">
          <w:rPr>
            <w:rFonts w:ascii="Arial" w:hAnsi="Arial" w:cs="Arial"/>
          </w:rPr>
          <w:t xml:space="preserve"> </w:t>
        </w:r>
        <w:r w:rsidR="001423C8" w:rsidRPr="00E654AB">
          <w:rPr>
            <w:rFonts w:asciiTheme="minorHAnsi" w:hAnsiTheme="minorHAnsi" w:cs="Segoe UI"/>
          </w:rPr>
          <w:t xml:space="preserve">Divide </w:t>
        </w:r>
      </w:ins>
      <w:r w:rsidRPr="00E654AB">
        <w:rPr>
          <w:rFonts w:asciiTheme="minorHAnsi" w:hAnsiTheme="minorHAnsi" w:cs="Segoe UI"/>
        </w:rPr>
        <w:t xml:space="preserve">and </w:t>
      </w:r>
      <w:del w:id="131" w:author="Daniel Spikol" w:date="2025-08-06T13:23:00Z" w16du:dateUtc="2025-08-06T11:23:00Z">
        <w:r w:rsidRPr="00E654AB" w:rsidDel="001423C8">
          <w:rPr>
            <w:rFonts w:asciiTheme="minorHAnsi" w:hAnsiTheme="minorHAnsi" w:cs="Segoe UI"/>
          </w:rPr>
          <w:delText>Conquer</w:delText>
        </w:r>
        <w:r w:rsidRPr="00E654AB" w:rsidDel="001423C8">
          <w:rPr>
            <w:rFonts w:ascii="Arial" w:hAnsi="Arial" w:cs="Arial"/>
          </w:rPr>
          <w:delText> </w:delText>
        </w:r>
        <w:r w:rsidRPr="00E654AB" w:rsidDel="001423C8">
          <w:rPr>
            <w:rFonts w:asciiTheme="minorHAnsi" w:hAnsiTheme="minorHAnsi" w:cs="Segoe UI"/>
          </w:rPr>
          <w:delText>algorithm</w:delText>
        </w:r>
      </w:del>
      <w:ins w:id="132" w:author="Daniel Spikol" w:date="2025-08-06T13:23:00Z" w16du:dateUtc="2025-08-06T11:23:00Z">
        <w:r w:rsidR="001423C8" w:rsidRPr="00E654AB">
          <w:rPr>
            <w:rFonts w:asciiTheme="minorHAnsi" w:hAnsiTheme="minorHAnsi" w:cs="Segoe UI"/>
          </w:rPr>
          <w:t>Conquer</w:t>
        </w:r>
        <w:r w:rsidR="001423C8">
          <w:rPr>
            <w:rFonts w:ascii="Arial" w:hAnsi="Arial" w:cs="Arial"/>
          </w:rPr>
          <w:t xml:space="preserve"> </w:t>
        </w:r>
        <w:r w:rsidR="001423C8" w:rsidRPr="00E654AB">
          <w:rPr>
            <w:rFonts w:asciiTheme="minorHAnsi" w:hAnsiTheme="minorHAnsi" w:cs="Segoe UI"/>
          </w:rPr>
          <w:t>algorithm</w:t>
        </w:r>
      </w:ins>
      <w:r w:rsidRPr="00E654AB">
        <w:rPr>
          <w:rFonts w:asciiTheme="minorHAnsi" w:hAnsiTheme="minorHAnsi" w:cs="Segoe UI"/>
        </w:rPr>
        <w:t>. Imagine you're looking for a name in a long, alphabetically ordered list. You could check every name, one by one—but that would take time. Instead, you look at the name in the</w:t>
      </w:r>
      <w:r w:rsidRPr="00E654AB">
        <w:rPr>
          <w:rFonts w:ascii="Arial" w:hAnsi="Arial" w:cs="Arial"/>
        </w:rPr>
        <w:t> </w:t>
      </w:r>
      <w:r w:rsidRPr="00E654AB">
        <w:rPr>
          <w:rFonts w:asciiTheme="minorHAnsi" w:hAnsiTheme="minorHAnsi" w:cs="Segoe UI"/>
        </w:rPr>
        <w:t>middle</w:t>
      </w:r>
      <w:r w:rsidRPr="00E654AB">
        <w:rPr>
          <w:rFonts w:ascii="Arial" w:hAnsi="Arial" w:cs="Arial"/>
        </w:rPr>
        <w:t> </w:t>
      </w:r>
      <w:r w:rsidRPr="00E654AB">
        <w:rPr>
          <w:rFonts w:asciiTheme="minorHAnsi" w:hAnsiTheme="minorHAnsi" w:cs="Segoe UI"/>
        </w:rPr>
        <w:t>of the list and compare the first letter to your target. If your name comes</w:t>
      </w:r>
      <w:r w:rsidRPr="00E654AB">
        <w:rPr>
          <w:rFonts w:ascii="Arial" w:hAnsi="Arial" w:cs="Arial"/>
        </w:rPr>
        <w:t> </w:t>
      </w:r>
      <w:r w:rsidRPr="00E654AB">
        <w:rPr>
          <w:rFonts w:asciiTheme="minorHAnsi" w:hAnsiTheme="minorHAnsi" w:cs="Segoe UI"/>
        </w:rPr>
        <w:t>before</w:t>
      </w:r>
      <w:r w:rsidRPr="00E654AB">
        <w:rPr>
          <w:rFonts w:ascii="Arial" w:hAnsi="Arial" w:cs="Arial"/>
        </w:rPr>
        <w:t> </w:t>
      </w:r>
      <w:r w:rsidRPr="00E654AB">
        <w:rPr>
          <w:rFonts w:asciiTheme="minorHAnsi" w:hAnsiTheme="minorHAnsi" w:cs="Segoe UI"/>
        </w:rPr>
        <w:t>the middle one, you search the first half. If it comes</w:t>
      </w:r>
      <w:r w:rsidRPr="00E654AB">
        <w:rPr>
          <w:rFonts w:ascii="Arial" w:hAnsi="Arial" w:cs="Arial"/>
        </w:rPr>
        <w:t> </w:t>
      </w:r>
      <w:r w:rsidRPr="00E654AB">
        <w:rPr>
          <w:rFonts w:asciiTheme="minorHAnsi" w:hAnsiTheme="minorHAnsi" w:cs="Segoe UI"/>
        </w:rPr>
        <w:t>after, you search the second half. Then you repeat the process. This smart way of narrowing down your search is much faster—and a great example of how algorithms can help us solve problems more efficiently</w:t>
      </w:r>
      <w:r w:rsidR="008D5CC0">
        <w:rPr>
          <w:rFonts w:asciiTheme="minorHAnsi" w:hAnsiTheme="minorHAnsi" w:cs="Segoe UI"/>
        </w:rPr>
        <w:t>.</w:t>
      </w:r>
    </w:p>
    <w:p w14:paraId="1EB51FA4"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77B4704E" w14:textId="011E700E" w:rsidR="008D5CC0" w:rsidRDefault="008D5CC0" w:rsidP="00E654AB">
      <w:pPr>
        <w:pStyle w:val="paragraph"/>
        <w:spacing w:before="0" w:beforeAutospacing="0" w:after="0" w:afterAutospacing="0"/>
        <w:textAlignment w:val="baseline"/>
        <w:rPr>
          <w:rFonts w:asciiTheme="minorHAnsi" w:hAnsiTheme="minorHAnsi" w:cs="Segoe UI"/>
        </w:rPr>
      </w:pPr>
      <w:r>
        <w:rPr>
          <w:noProof/>
        </w:rPr>
        <w:lastRenderedPageBreak/>
        <w:drawing>
          <wp:inline distT="0" distB="0" distL="0" distR="0" wp14:anchorId="07C5B8FA" wp14:editId="1C69D049">
            <wp:extent cx="4624647" cy="2694562"/>
            <wp:effectExtent l="0" t="0" r="0" b="0"/>
            <wp:docPr id="97606547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603" cy="2732409"/>
                    </a:xfrm>
                    <a:prstGeom prst="rect">
                      <a:avLst/>
                    </a:prstGeom>
                    <a:noFill/>
                    <a:ln>
                      <a:noFill/>
                    </a:ln>
                  </pic:spPr>
                </pic:pic>
              </a:graphicData>
            </a:graphic>
          </wp:inline>
        </w:drawing>
      </w:r>
    </w:p>
    <w:p w14:paraId="113E2AC7"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10DD8334" w14:textId="26EC8509" w:rsidR="008D5CC0" w:rsidRDefault="008D5CC0">
      <w:pPr>
        <w:rPr>
          <w:rFonts w:eastAsia="Times New Roman" w:cs="Segoe UI"/>
          <w:kern w:val="0"/>
          <w:lang w:eastAsia="da-DK"/>
          <w14:ligatures w14:val="none"/>
        </w:rPr>
      </w:pPr>
      <w:r>
        <w:rPr>
          <w:rFonts w:cs="Segoe UI"/>
        </w:rPr>
        <w:br w:type="page"/>
      </w:r>
    </w:p>
    <w:p w14:paraId="1141E116" w14:textId="73F42D2D" w:rsidR="008D5CC0" w:rsidRDefault="008D5CC0" w:rsidP="008D5CC0">
      <w:pPr>
        <w:pStyle w:val="paragraph"/>
        <w:spacing w:before="0" w:beforeAutospacing="0" w:after="0" w:afterAutospacing="0"/>
        <w:textAlignment w:val="baseline"/>
        <w:rPr>
          <w:rFonts w:ascii="Segoe UI" w:hAnsi="Segoe UI" w:cs="Segoe UI"/>
          <w:sz w:val="18"/>
          <w:szCs w:val="18"/>
        </w:rPr>
      </w:pPr>
      <w:r>
        <w:rPr>
          <w:rStyle w:val="eop"/>
          <w:rFonts w:eastAsiaTheme="majorEastAsia"/>
        </w:rPr>
        <w:lastRenderedPageBreak/>
        <w:t> </w:t>
      </w:r>
    </w:p>
    <w:p w14:paraId="2764B9B3" w14:textId="77777777" w:rsidR="008D5CC0" w:rsidRDefault="008D5CC0" w:rsidP="008D5CC0">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5E34BE0D"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286BD124"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def</w:t>
      </w:r>
      <w:r>
        <w:rPr>
          <w:rStyle w:val="normaltextrun"/>
          <w:rFonts w:ascii="Menlo" w:eastAsiaTheme="majorEastAsia" w:hAnsi="Menlo" w:cs="Menlo"/>
          <w:color w:val="333333"/>
          <w:sz w:val="21"/>
          <w:szCs w:val="21"/>
          <w:lang w:val="en-US"/>
        </w:rPr>
        <w:t xml:space="preserve"> </w:t>
      </w:r>
      <w:proofErr w:type="spellStart"/>
      <w:r>
        <w:rPr>
          <w:rStyle w:val="normaltextrun"/>
          <w:rFonts w:ascii="Menlo" w:eastAsiaTheme="majorEastAsia" w:hAnsi="Menlo" w:cs="Menlo"/>
          <w:b/>
          <w:bCs/>
          <w:color w:val="AA3731"/>
          <w:sz w:val="21"/>
          <w:szCs w:val="21"/>
          <w:lang w:val="en-US"/>
        </w:rPr>
        <w:t>binary_</w:t>
      </w:r>
      <w:proofErr w:type="gramStart"/>
      <w:r>
        <w:rPr>
          <w:rStyle w:val="normaltextrun"/>
          <w:rFonts w:ascii="Menlo" w:eastAsiaTheme="majorEastAsia" w:hAnsi="Menlo" w:cs="Menlo"/>
          <w:b/>
          <w:bCs/>
          <w:color w:val="AA3731"/>
          <w:sz w:val="21"/>
          <w:szCs w:val="21"/>
          <w:lang w:val="en-US"/>
        </w:rPr>
        <w:t>search</w:t>
      </w:r>
      <w:proofErr w:type="spellEnd"/>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A3E9D"/>
          <w:sz w:val="21"/>
          <w:szCs w:val="21"/>
          <w:lang w:val="en-US"/>
        </w:rPr>
        <w:t>numbers, number</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B431271" w14:textId="2B8119CF"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low</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0</w:t>
      </w:r>
      <w:r>
        <w:rPr>
          <w:rStyle w:val="eop"/>
          <w:rFonts w:ascii="Menlo" w:eastAsiaTheme="majorEastAsia" w:hAnsi="Menlo" w:cs="Menlo"/>
          <w:color w:val="9C5D27"/>
          <w:sz w:val="21"/>
          <w:szCs w:val="21"/>
        </w:rPr>
        <w:t> </w:t>
      </w:r>
    </w:p>
    <w:p w14:paraId="67275403"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high</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proofErr w:type="spellStart"/>
      <w:r>
        <w:rPr>
          <w:rStyle w:val="normaltextrun"/>
          <w:rFonts w:ascii="Menlo" w:eastAsiaTheme="majorEastAsia" w:hAnsi="Menlo" w:cs="Menlo"/>
          <w:b/>
          <w:bCs/>
          <w:color w:val="AA3731"/>
          <w:sz w:val="21"/>
          <w:szCs w:val="21"/>
          <w:lang w:val="en-US"/>
        </w:rPr>
        <w:t>len</w:t>
      </w:r>
      <w:proofErr w:type="spell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7A3E9D"/>
          <w:sz w:val="21"/>
          <w:szCs w:val="21"/>
          <w:lang w:val="en-US"/>
        </w:rPr>
        <w:t>numbers</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w:t>
      </w:r>
      <w:r>
        <w:rPr>
          <w:rStyle w:val="eop"/>
          <w:rFonts w:ascii="Menlo" w:eastAsiaTheme="majorEastAsia" w:hAnsi="Menlo" w:cs="Menlo"/>
          <w:color w:val="9C5D27"/>
          <w:sz w:val="21"/>
          <w:szCs w:val="21"/>
        </w:rPr>
        <w:t> </w:t>
      </w:r>
    </w:p>
    <w:p w14:paraId="6ACEE48F"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1E232A40" w14:textId="68BC014C"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while</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low</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&lt;=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high</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618AD18"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mid</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7A3E9D"/>
          <w:sz w:val="21"/>
          <w:szCs w:val="21"/>
          <w:lang w:val="en-US"/>
        </w:rPr>
        <w:t>low</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high</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w:t>
      </w:r>
      <w:r>
        <w:rPr>
          <w:rStyle w:val="eop"/>
          <w:rFonts w:ascii="Menlo" w:eastAsiaTheme="majorEastAsia" w:hAnsi="Menlo" w:cs="Menlo"/>
          <w:color w:val="9C5D27"/>
          <w:sz w:val="21"/>
          <w:szCs w:val="21"/>
        </w:rPr>
        <w:t> </w:t>
      </w:r>
    </w:p>
    <w:p w14:paraId="3BB55560"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guess</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numbers</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7A3E9D"/>
          <w:sz w:val="21"/>
          <w:szCs w:val="21"/>
          <w:lang w:val="en-US"/>
        </w:rPr>
        <w:t>mid</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36990DAE"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28AEA2D4"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if</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guess</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number</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EA977F4"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return</w:t>
      </w:r>
      <w:r>
        <w:rPr>
          <w:rStyle w:val="normaltextrun"/>
          <w:rFonts w:ascii="Menlo" w:eastAsiaTheme="majorEastAsia" w:hAnsi="Menlo" w:cs="Menlo"/>
          <w:color w:val="333333"/>
          <w:sz w:val="21"/>
          <w:szCs w:val="21"/>
          <w:lang w:val="en-US"/>
        </w:rPr>
        <w:t xml:space="preserve"> </w:t>
      </w:r>
      <w:proofErr w:type="spellStart"/>
      <w:r>
        <w:rPr>
          <w:rStyle w:val="normaltextrun"/>
          <w:rFonts w:ascii="Menlo" w:eastAsiaTheme="majorEastAsia" w:hAnsi="Menlo" w:cs="Menlo"/>
          <w:color w:val="7A3E9D"/>
          <w:sz w:val="21"/>
          <w:szCs w:val="21"/>
          <w:lang w:val="en-US"/>
        </w:rPr>
        <w:t>f</w:t>
      </w:r>
      <w:r>
        <w:rPr>
          <w:rStyle w:val="normaltextrun"/>
          <w:rFonts w:ascii="Menlo" w:eastAsiaTheme="majorEastAsia" w:hAnsi="Menlo" w:cs="Menlo"/>
          <w:color w:val="448C27"/>
          <w:sz w:val="21"/>
          <w:szCs w:val="21"/>
          <w:lang w:val="en-US"/>
        </w:rPr>
        <w:t>"Number</w:t>
      </w:r>
      <w:proofErr w:type="spellEnd"/>
      <w:r>
        <w:rPr>
          <w:rStyle w:val="normaltextrun"/>
          <w:rFonts w:ascii="Menlo" w:eastAsiaTheme="majorEastAsia" w:hAnsi="Menlo" w:cs="Menlo"/>
          <w:color w:val="448C27"/>
          <w:sz w:val="21"/>
          <w:szCs w:val="21"/>
          <w:lang w:val="en-US"/>
        </w:rPr>
        <w:t xml:space="preserve"> found at position </w:t>
      </w:r>
      <w:r>
        <w:rPr>
          <w:rStyle w:val="normaltextrun"/>
          <w:rFonts w:ascii="Menlo" w:eastAsiaTheme="majorEastAsia" w:hAnsi="Menlo" w:cs="Menlo"/>
          <w:color w:val="9C5D27"/>
          <w:sz w:val="21"/>
          <w:szCs w:val="21"/>
          <w:lang w:val="en-US"/>
        </w:rPr>
        <w:t>{</w:t>
      </w:r>
      <w:r>
        <w:rPr>
          <w:rStyle w:val="normaltextrun"/>
          <w:rFonts w:ascii="Menlo" w:eastAsiaTheme="majorEastAsia" w:hAnsi="Menlo" w:cs="Menlo"/>
          <w:color w:val="7A3E9D"/>
          <w:sz w:val="21"/>
          <w:szCs w:val="21"/>
          <w:lang w:val="en-US"/>
        </w:rPr>
        <w:t>mid</w:t>
      </w:r>
      <w:r>
        <w:rPr>
          <w:rStyle w:val="normaltextrun"/>
          <w:rFonts w:ascii="Menlo" w:eastAsiaTheme="majorEastAsia" w:hAnsi="Menlo" w:cs="Menlo"/>
          <w:color w:val="9C5D27"/>
          <w:sz w:val="21"/>
          <w:szCs w:val="21"/>
          <w:lang w:val="en-US"/>
        </w:rPr>
        <w:t>}</w:t>
      </w:r>
      <w:r>
        <w:rPr>
          <w:rStyle w:val="normaltextrun"/>
          <w:rFonts w:ascii="Menlo" w:eastAsiaTheme="majorEastAsia" w:hAnsi="Menlo" w:cs="Menlo"/>
          <w:color w:val="448C27"/>
          <w:sz w:val="21"/>
          <w:szCs w:val="21"/>
          <w:lang w:val="en-US"/>
        </w:rPr>
        <w:t>"</w:t>
      </w:r>
      <w:r>
        <w:rPr>
          <w:rStyle w:val="eop"/>
          <w:rFonts w:ascii="Menlo" w:eastAsiaTheme="majorEastAsia" w:hAnsi="Menlo" w:cs="Menlo"/>
          <w:color w:val="448C27"/>
          <w:sz w:val="21"/>
          <w:szCs w:val="21"/>
        </w:rPr>
        <w:t> </w:t>
      </w:r>
    </w:p>
    <w:p w14:paraId="566BBCC8" w14:textId="5B1018DA"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spellStart"/>
      <w:r>
        <w:rPr>
          <w:rStyle w:val="normaltextrun"/>
          <w:rFonts w:ascii="Menlo" w:eastAsiaTheme="majorEastAsia" w:hAnsi="Menlo" w:cs="Menlo"/>
          <w:color w:val="4B69C6"/>
          <w:sz w:val="21"/>
          <w:szCs w:val="21"/>
          <w:lang w:val="en-US"/>
        </w:rPr>
        <w:t>elif</w:t>
      </w:r>
      <w:proofErr w:type="spellEnd"/>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guess</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&lt;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number</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7E362922"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low</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mid</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w:t>
      </w:r>
      <w:r>
        <w:rPr>
          <w:rStyle w:val="eop"/>
          <w:rFonts w:ascii="Menlo" w:eastAsiaTheme="majorEastAsia" w:hAnsi="Menlo" w:cs="Menlo"/>
          <w:color w:val="9C5D27"/>
          <w:sz w:val="21"/>
          <w:szCs w:val="21"/>
        </w:rPr>
        <w:t> </w:t>
      </w:r>
    </w:p>
    <w:p w14:paraId="7ED4ED71"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else</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9A5FE10"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high</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mid</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w:t>
      </w:r>
      <w:r>
        <w:rPr>
          <w:rStyle w:val="eop"/>
          <w:rFonts w:ascii="Menlo" w:eastAsiaTheme="majorEastAsia" w:hAnsi="Menlo" w:cs="Menlo"/>
          <w:color w:val="9C5D27"/>
          <w:sz w:val="21"/>
          <w:szCs w:val="21"/>
        </w:rPr>
        <w:t> </w:t>
      </w:r>
    </w:p>
    <w:p w14:paraId="001088F4"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1562A3A7"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proofErr w:type="spellStart"/>
      <w:r>
        <w:rPr>
          <w:rStyle w:val="normaltextrun"/>
          <w:rFonts w:ascii="Menlo" w:eastAsiaTheme="majorEastAsia" w:hAnsi="Menlo" w:cs="Menlo"/>
          <w:color w:val="7A3E9D"/>
          <w:sz w:val="21"/>
          <w:szCs w:val="21"/>
          <w:lang w:val="en-US"/>
        </w:rPr>
        <w:t>list_of_numbers</w:t>
      </w:r>
      <w:proofErr w:type="spellEnd"/>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9C5D27"/>
          <w:sz w:val="21"/>
          <w:szCs w:val="21"/>
          <w:lang w:val="en-US"/>
        </w:rPr>
        <w:t>10</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14</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19</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26</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27</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31</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33</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35</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42</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042CFB31" w14:textId="77777777" w:rsidR="008D5CC0" w:rsidRDefault="008D5CC0" w:rsidP="008D5CC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spellStart"/>
      <w:proofErr w:type="gramEnd"/>
      <w:r>
        <w:rPr>
          <w:rStyle w:val="normaltextrun"/>
          <w:rFonts w:ascii="Menlo" w:eastAsiaTheme="majorEastAsia" w:hAnsi="Menlo" w:cs="Menlo"/>
          <w:b/>
          <w:bCs/>
          <w:color w:val="AA3731"/>
          <w:sz w:val="21"/>
          <w:szCs w:val="21"/>
          <w:lang w:val="en-US"/>
        </w:rPr>
        <w:t>binary_</w:t>
      </w:r>
      <w:proofErr w:type="gramStart"/>
      <w:r>
        <w:rPr>
          <w:rStyle w:val="normaltextrun"/>
          <w:rFonts w:ascii="Menlo" w:eastAsiaTheme="majorEastAsia" w:hAnsi="Menlo" w:cs="Menlo"/>
          <w:b/>
          <w:bCs/>
          <w:color w:val="AA3731"/>
          <w:sz w:val="21"/>
          <w:szCs w:val="21"/>
          <w:lang w:val="en-US"/>
        </w:rPr>
        <w:t>search</w:t>
      </w:r>
      <w:proofErr w:type="spellEnd"/>
      <w:r>
        <w:rPr>
          <w:rStyle w:val="normaltextrun"/>
          <w:rFonts w:ascii="Menlo" w:eastAsiaTheme="majorEastAsia" w:hAnsi="Menlo" w:cs="Menlo"/>
          <w:color w:val="777777"/>
          <w:sz w:val="21"/>
          <w:szCs w:val="21"/>
          <w:lang w:val="en-US"/>
        </w:rPr>
        <w:t>(</w:t>
      </w:r>
      <w:proofErr w:type="spellStart"/>
      <w:proofErr w:type="gramEnd"/>
      <w:r>
        <w:rPr>
          <w:rStyle w:val="normaltextrun"/>
          <w:rFonts w:ascii="Menlo" w:eastAsiaTheme="majorEastAsia" w:hAnsi="Menlo" w:cs="Menlo"/>
          <w:color w:val="7A3E9D"/>
          <w:sz w:val="21"/>
          <w:szCs w:val="21"/>
          <w:lang w:val="en-US"/>
        </w:rPr>
        <w:t>list_of_numbers</w:t>
      </w:r>
      <w:proofErr w:type="spellEnd"/>
      <w:r>
        <w:rPr>
          <w:rStyle w:val="normaltextrun"/>
          <w:rFonts w:ascii="Menlo" w:eastAsiaTheme="majorEastAsia" w:hAnsi="Menlo" w:cs="Menlo"/>
          <w:color w:val="7A3E9D"/>
          <w:sz w:val="21"/>
          <w:szCs w:val="21"/>
          <w:lang w:val="en-US"/>
        </w:rPr>
        <w:t xml:space="preserve">, </w:t>
      </w:r>
      <w:r>
        <w:rPr>
          <w:rStyle w:val="normaltextrun"/>
          <w:rFonts w:ascii="Menlo" w:eastAsiaTheme="majorEastAsia" w:hAnsi="Menlo" w:cs="Menlo"/>
          <w:color w:val="9C5D27"/>
          <w:sz w:val="21"/>
          <w:szCs w:val="21"/>
          <w:lang w:val="en-US"/>
        </w:rPr>
        <w:t>26</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CAD2670" w14:textId="77777777" w:rsidR="008D5CC0" w:rsidRDefault="008D5CC0" w:rsidP="008D5CC0">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02143B1E"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77EBD169" w14:textId="2B4C3A05" w:rsidR="008D5CC0" w:rsidRDefault="008D5CC0" w:rsidP="00E654AB">
      <w:pPr>
        <w:pStyle w:val="paragraph"/>
        <w:spacing w:before="0" w:beforeAutospacing="0" w:after="0" w:afterAutospacing="0"/>
        <w:textAlignment w:val="baseline"/>
        <w:rPr>
          <w:rFonts w:asciiTheme="minorHAnsi" w:hAnsiTheme="minorHAnsi" w:cs="Segoe UI"/>
        </w:rPr>
      </w:pPr>
      <w:r w:rsidRPr="008D5CC0">
        <w:rPr>
          <w:rFonts w:asciiTheme="minorHAnsi" w:hAnsiTheme="minorHAnsi" w:cs="Segoe UI"/>
        </w:rPr>
        <w:t xml:space="preserve">The two examples above are to be understood as concrete implementations of the following pseudocode, a human-readable, informal description of program code or algorithms, i.e., without regard for the </w:t>
      </w:r>
      <w:proofErr w:type="gramStart"/>
      <w:r w:rsidRPr="008D5CC0">
        <w:rPr>
          <w:rFonts w:asciiTheme="minorHAnsi" w:hAnsiTheme="minorHAnsi" w:cs="Segoe UI"/>
        </w:rPr>
        <w:t>particular syntax</w:t>
      </w:r>
      <w:proofErr w:type="gramEnd"/>
      <w:r w:rsidRPr="008D5CC0">
        <w:rPr>
          <w:rFonts w:asciiTheme="minorHAnsi" w:hAnsiTheme="minorHAnsi" w:cs="Segoe UI"/>
        </w:rPr>
        <w:t xml:space="preserve"> of some specific programming language</w:t>
      </w:r>
      <w:ins w:id="133" w:author="Daniel Spikol" w:date="2025-08-06T13:23:00Z" w16du:dateUtc="2025-08-06T11:23:00Z">
        <w:r w:rsidR="001423C8">
          <w:rPr>
            <w:rFonts w:asciiTheme="minorHAnsi" w:hAnsiTheme="minorHAnsi" w:cs="Segoe UI"/>
          </w:rPr>
          <w:t>,</w:t>
        </w:r>
      </w:ins>
      <w:r w:rsidRPr="008D5CC0">
        <w:rPr>
          <w:rFonts w:asciiTheme="minorHAnsi" w:hAnsiTheme="minorHAnsi" w:cs="Segoe UI"/>
        </w:rPr>
        <w:t xml:space="preserve"> and thus not intended to be executed by a computer:</w:t>
      </w:r>
    </w:p>
    <w:p w14:paraId="6651F287"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475945AA"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10925172"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5B281D6D"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1E991B57" w14:textId="65877B27" w:rsidR="008D5CC0" w:rsidRDefault="008D5CC0" w:rsidP="00E654AB">
      <w:pPr>
        <w:pStyle w:val="paragraph"/>
        <w:spacing w:before="0" w:beforeAutospacing="0" w:after="0" w:afterAutospacing="0"/>
        <w:textAlignment w:val="baseline"/>
        <w:rPr>
          <w:rFonts w:asciiTheme="minorHAnsi" w:hAnsiTheme="minorHAnsi" w:cs="Segoe UI"/>
        </w:rPr>
      </w:pPr>
    </w:p>
    <w:p w14:paraId="7E9919E0" w14:textId="7956FD64" w:rsidR="008D5CC0" w:rsidRDefault="008D5CC0" w:rsidP="00E654AB">
      <w:pPr>
        <w:pStyle w:val="paragraph"/>
        <w:spacing w:before="0" w:beforeAutospacing="0" w:after="0" w:afterAutospacing="0"/>
        <w:textAlignment w:val="baseline"/>
        <w:rPr>
          <w:rFonts w:asciiTheme="minorHAnsi" w:hAnsiTheme="minorHAnsi" w:cs="Segoe UI"/>
        </w:rPr>
      </w:pPr>
    </w:p>
    <w:p w14:paraId="1C172BCF"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7AEC7A1C" w14:textId="4FC38D79" w:rsidR="008D5CC0" w:rsidRDefault="008D5CC0" w:rsidP="00E654AB">
      <w:pPr>
        <w:pStyle w:val="paragraph"/>
        <w:spacing w:before="0" w:beforeAutospacing="0" w:after="0" w:afterAutospacing="0"/>
        <w:textAlignment w:val="baseline"/>
        <w:rPr>
          <w:rFonts w:asciiTheme="minorHAnsi" w:hAnsiTheme="minorHAnsi" w:cs="Segoe UI"/>
        </w:rPr>
      </w:pPr>
      <w:r>
        <w:rPr>
          <w:noProof/>
        </w:rPr>
        <w:lastRenderedPageBreak/>
        <w:drawing>
          <wp:inline distT="0" distB="0" distL="0" distR="0" wp14:anchorId="1F463B9E" wp14:editId="3674C125">
            <wp:extent cx="3924416" cy="3433864"/>
            <wp:effectExtent l="0" t="0" r="0" b="0"/>
            <wp:docPr id="207575296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648" cy="3456817"/>
                    </a:xfrm>
                    <a:prstGeom prst="rect">
                      <a:avLst/>
                    </a:prstGeom>
                    <a:noFill/>
                    <a:ln>
                      <a:noFill/>
                    </a:ln>
                  </pic:spPr>
                </pic:pic>
              </a:graphicData>
            </a:graphic>
          </wp:inline>
        </w:drawing>
      </w:r>
    </w:p>
    <w:p w14:paraId="3539FA2B"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699F88F7" w14:textId="77777777" w:rsidR="008D5CC0" w:rsidRDefault="008D5CC0" w:rsidP="00E654AB">
      <w:pPr>
        <w:pStyle w:val="paragraph"/>
        <w:spacing w:before="0" w:beforeAutospacing="0" w:after="0" w:afterAutospacing="0"/>
        <w:textAlignment w:val="baseline"/>
        <w:rPr>
          <w:rFonts w:asciiTheme="minorHAnsi" w:hAnsiTheme="minorHAnsi" w:cs="Segoe UI"/>
        </w:rPr>
      </w:pPr>
    </w:p>
    <w:p w14:paraId="113EDDA3" w14:textId="71FB7C37" w:rsidR="000E0D20" w:rsidRDefault="000E0D20">
      <w:pPr>
        <w:rPr>
          <w:rFonts w:eastAsia="Times New Roman" w:cs="Segoe UI"/>
          <w:kern w:val="0"/>
          <w:lang w:eastAsia="da-DK"/>
          <w14:ligatures w14:val="none"/>
        </w:rPr>
      </w:pPr>
      <w:r>
        <w:rPr>
          <w:rFonts w:cs="Segoe UI"/>
        </w:rPr>
        <w:br w:type="page"/>
      </w:r>
    </w:p>
    <w:p w14:paraId="4AA6D946" w14:textId="281AB69A" w:rsidR="008D5CC0" w:rsidRPr="000E0D20" w:rsidRDefault="000E0D20" w:rsidP="00E654AB">
      <w:pPr>
        <w:pStyle w:val="paragraph"/>
        <w:spacing w:before="0" w:beforeAutospacing="0" w:after="0" w:afterAutospacing="0"/>
        <w:textAlignment w:val="baseline"/>
        <w:rPr>
          <w:rFonts w:asciiTheme="minorHAnsi" w:hAnsiTheme="minorHAnsi" w:cs="Segoe UI"/>
          <w:b/>
          <w:bCs/>
          <w:szCs w:val="28"/>
        </w:rPr>
      </w:pPr>
      <w:r w:rsidRPr="000E0D20">
        <w:rPr>
          <w:rFonts w:asciiTheme="minorHAnsi" w:hAnsiTheme="minorHAnsi" w:cs="Segoe UI"/>
          <w:b/>
          <w:bCs/>
          <w:szCs w:val="28"/>
        </w:rPr>
        <w:lastRenderedPageBreak/>
        <w:t>CONDITIONALS/LOGICAL CONTROL STRUCTURES</w:t>
      </w:r>
    </w:p>
    <w:p w14:paraId="582CA879" w14:textId="77777777" w:rsidR="000E0D20" w:rsidRDefault="000E0D20" w:rsidP="00E654AB">
      <w:pPr>
        <w:pStyle w:val="paragraph"/>
        <w:spacing w:before="0" w:beforeAutospacing="0" w:after="0" w:afterAutospacing="0"/>
        <w:textAlignment w:val="baseline"/>
        <w:rPr>
          <w:rFonts w:asciiTheme="minorHAnsi" w:hAnsiTheme="minorHAnsi" w:cs="Segoe UI"/>
        </w:rPr>
      </w:pPr>
    </w:p>
    <w:p w14:paraId="1C4A4A4E" w14:textId="77777777" w:rsidR="000E0D20" w:rsidRPr="000E0D20" w:rsidRDefault="000E0D20" w:rsidP="000E0D20">
      <w:pPr>
        <w:pStyle w:val="paragraph"/>
        <w:spacing w:after="0"/>
        <w:textAlignment w:val="baseline"/>
        <w:rPr>
          <w:rFonts w:asciiTheme="minorHAnsi" w:hAnsiTheme="minorHAnsi" w:cs="Segoe UI"/>
        </w:rPr>
      </w:pPr>
      <w:r w:rsidRPr="000E0D20">
        <w:rPr>
          <w:rFonts w:asciiTheme="minorHAnsi" w:hAnsiTheme="minorHAnsi" w:cs="Segoe UI"/>
        </w:rPr>
        <w:t xml:space="preserve">In programming, we often want our program to make decisions—to do one thing in one situation and something else in another. That’s where conditionals and control structures come in. They help us control the flow of the program. </w:t>
      </w:r>
    </w:p>
    <w:p w14:paraId="587BF98B" w14:textId="77777777" w:rsidR="000E0D20" w:rsidRPr="000E0D20" w:rsidRDefault="000E0D20" w:rsidP="000E0D20">
      <w:pPr>
        <w:pStyle w:val="paragraph"/>
        <w:spacing w:after="0"/>
        <w:textAlignment w:val="baseline"/>
        <w:rPr>
          <w:rFonts w:asciiTheme="minorHAnsi" w:hAnsiTheme="minorHAnsi" w:cs="Segoe UI"/>
        </w:rPr>
      </w:pPr>
      <w:r w:rsidRPr="000E0D20">
        <w:rPr>
          <w:rFonts w:asciiTheme="minorHAnsi" w:hAnsiTheme="minorHAnsi" w:cs="Segoe UI"/>
        </w:rPr>
        <w:t xml:space="preserve">A very common and important control structure is the if statement. An if statement tells the program: </w:t>
      </w:r>
    </w:p>
    <w:p w14:paraId="3C30391B" w14:textId="77777777" w:rsidR="000E0D20" w:rsidRPr="000E0D20" w:rsidRDefault="000E0D20" w:rsidP="000E0D20">
      <w:pPr>
        <w:pStyle w:val="paragraph"/>
        <w:spacing w:after="0"/>
        <w:textAlignment w:val="baseline"/>
        <w:rPr>
          <w:rFonts w:asciiTheme="minorHAnsi" w:hAnsiTheme="minorHAnsi" w:cs="Segoe UI"/>
        </w:rPr>
      </w:pPr>
      <w:r w:rsidRPr="000E0D20">
        <w:rPr>
          <w:rFonts w:asciiTheme="minorHAnsi" w:hAnsiTheme="minorHAnsi" w:cs="Segoe UI"/>
        </w:rPr>
        <w:t>"</w:t>
      </w:r>
      <w:r w:rsidRPr="004A595A">
        <w:rPr>
          <w:rFonts w:asciiTheme="minorHAnsi" w:hAnsiTheme="minorHAnsi" w:cs="Segoe UI"/>
          <w:i/>
          <w:iCs/>
        </w:rPr>
        <w:t>Only run this part if a certain condition is true</w:t>
      </w:r>
      <w:r w:rsidRPr="000E0D20">
        <w:rPr>
          <w:rFonts w:asciiTheme="minorHAnsi" w:hAnsiTheme="minorHAnsi" w:cs="Segoe UI"/>
        </w:rPr>
        <w:t xml:space="preserve">." </w:t>
      </w:r>
    </w:p>
    <w:p w14:paraId="54E82799" w14:textId="77777777" w:rsidR="000E0D20" w:rsidRPr="000E0D20" w:rsidRDefault="000E0D20" w:rsidP="000E0D20">
      <w:pPr>
        <w:pStyle w:val="paragraph"/>
        <w:spacing w:after="0"/>
        <w:textAlignment w:val="baseline"/>
        <w:rPr>
          <w:rFonts w:asciiTheme="minorHAnsi" w:hAnsiTheme="minorHAnsi" w:cs="Segoe UI"/>
        </w:rPr>
      </w:pPr>
      <w:r w:rsidRPr="000E0D20">
        <w:rPr>
          <w:rFonts w:asciiTheme="minorHAnsi" w:hAnsiTheme="minorHAnsi" w:cs="Segoe UI"/>
        </w:rPr>
        <w:t xml:space="preserve">You can also use an </w:t>
      </w:r>
      <w:r w:rsidRPr="004A595A">
        <w:rPr>
          <w:rFonts w:asciiTheme="minorHAnsi" w:hAnsiTheme="minorHAnsi" w:cs="Segoe UI"/>
          <w:i/>
          <w:iCs/>
        </w:rPr>
        <w:t>if...else</w:t>
      </w:r>
      <w:r w:rsidRPr="000E0D20">
        <w:rPr>
          <w:rFonts w:asciiTheme="minorHAnsi" w:hAnsiTheme="minorHAnsi" w:cs="Segoe UI"/>
        </w:rPr>
        <w:t xml:space="preserve"> statement. This lets your program choose between two paths: </w:t>
      </w:r>
    </w:p>
    <w:p w14:paraId="5250B761" w14:textId="649791C0" w:rsidR="000E0D20" w:rsidRPr="000E0D20" w:rsidRDefault="000E0D20" w:rsidP="00100B08">
      <w:pPr>
        <w:pStyle w:val="paragraph"/>
        <w:spacing w:after="0"/>
        <w:textAlignment w:val="baseline"/>
        <w:rPr>
          <w:rFonts w:asciiTheme="minorHAnsi" w:hAnsiTheme="minorHAnsi" w:cs="Segoe UI"/>
        </w:rPr>
      </w:pPr>
      <w:r w:rsidRPr="000E0D20">
        <w:rPr>
          <w:rFonts w:asciiTheme="minorHAnsi" w:hAnsiTheme="minorHAnsi" w:cs="Segoe UI"/>
        </w:rPr>
        <w:t>"</w:t>
      </w:r>
      <w:r w:rsidRPr="004A595A">
        <w:rPr>
          <w:rFonts w:asciiTheme="minorHAnsi" w:hAnsiTheme="minorHAnsi" w:cs="Segoe UI"/>
          <w:i/>
          <w:iCs/>
        </w:rPr>
        <w:t>If the condition is true, do this. Otherwise, do something else.</w:t>
      </w:r>
      <w:r w:rsidRPr="000E0D20">
        <w:rPr>
          <w:rFonts w:asciiTheme="minorHAnsi" w:hAnsiTheme="minorHAnsi" w:cs="Segoe UI"/>
        </w:rPr>
        <w:t>" There are different versions of control structures</w:t>
      </w:r>
      <w:ins w:id="134" w:author="Daniel Spikol" w:date="2025-08-06T13:23:00Z" w16du:dateUtc="2025-08-06T11:23:00Z">
        <w:r w:rsidR="001423C8">
          <w:rPr>
            <w:rFonts w:asciiTheme="minorHAnsi" w:hAnsiTheme="minorHAnsi" w:cs="Segoe UI"/>
          </w:rPr>
          <w:t>,</w:t>
        </w:r>
      </w:ins>
      <w:r w:rsidRPr="000E0D20">
        <w:rPr>
          <w:rFonts w:asciiTheme="minorHAnsi" w:hAnsiTheme="minorHAnsi" w:cs="Segoe UI"/>
        </w:rPr>
        <w:t xml:space="preserve"> but the basic idea is the same: </w:t>
      </w:r>
    </w:p>
    <w:p w14:paraId="1A7B92A3" w14:textId="462C9711" w:rsidR="000E0D20" w:rsidRDefault="000E0D20" w:rsidP="000E0D20">
      <w:pPr>
        <w:pStyle w:val="paragraph"/>
        <w:spacing w:before="0" w:beforeAutospacing="0" w:after="0" w:afterAutospacing="0"/>
        <w:textAlignment w:val="baseline"/>
        <w:rPr>
          <w:rFonts w:asciiTheme="minorHAnsi" w:hAnsiTheme="minorHAnsi" w:cs="Segoe UI"/>
        </w:rPr>
      </w:pPr>
      <w:r w:rsidRPr="000E0D20">
        <w:rPr>
          <w:rFonts w:asciiTheme="minorHAnsi" w:hAnsiTheme="minorHAnsi" w:cs="Segoe UI"/>
        </w:rPr>
        <w:t xml:space="preserve">Use conditions to split the program into different routes. This is how your program can respond to different inputs, situations, or user actions. It’s one of the </w:t>
      </w:r>
      <w:proofErr w:type="gramStart"/>
      <w:r w:rsidRPr="000E0D20">
        <w:rPr>
          <w:rFonts w:asciiTheme="minorHAnsi" w:hAnsiTheme="minorHAnsi" w:cs="Segoe UI"/>
        </w:rPr>
        <w:t>key ways</w:t>
      </w:r>
      <w:proofErr w:type="gramEnd"/>
      <w:r w:rsidRPr="000E0D20">
        <w:rPr>
          <w:rFonts w:asciiTheme="minorHAnsi" w:hAnsiTheme="minorHAnsi" w:cs="Segoe UI"/>
        </w:rPr>
        <w:t xml:space="preserve"> to make your code dynamic and responsive.</w:t>
      </w:r>
    </w:p>
    <w:p w14:paraId="66D6C1A8" w14:textId="13713187" w:rsidR="000E0D20" w:rsidRDefault="000E0D20" w:rsidP="000E0D20">
      <w:pPr>
        <w:pStyle w:val="paragraph"/>
        <w:spacing w:before="0" w:beforeAutospacing="0" w:after="0" w:afterAutospacing="0"/>
        <w:textAlignment w:val="baseline"/>
        <w:rPr>
          <w:rFonts w:asciiTheme="minorHAnsi" w:hAnsiTheme="minorHAnsi" w:cs="Segoe UI"/>
        </w:rPr>
      </w:pPr>
    </w:p>
    <w:p w14:paraId="6A894AD0" w14:textId="24BA872A" w:rsidR="000E0D20" w:rsidRDefault="000E0D20" w:rsidP="000E0D20">
      <w:pPr>
        <w:pStyle w:val="paragraph"/>
        <w:spacing w:before="0" w:beforeAutospacing="0" w:after="0" w:afterAutospacing="0"/>
        <w:textAlignment w:val="baseline"/>
        <w:rPr>
          <w:rFonts w:asciiTheme="minorHAnsi" w:hAnsiTheme="minorHAnsi" w:cs="Segoe UI"/>
        </w:rPr>
      </w:pPr>
    </w:p>
    <w:p w14:paraId="40442708" w14:textId="7B4B2548" w:rsidR="000E0D20" w:rsidRDefault="000E0D20" w:rsidP="000E0D20">
      <w:pPr>
        <w:pStyle w:val="paragraph"/>
        <w:spacing w:before="0" w:beforeAutospacing="0" w:after="0" w:afterAutospacing="0"/>
        <w:textAlignment w:val="baseline"/>
        <w:rPr>
          <w:rFonts w:asciiTheme="minorHAnsi" w:hAnsiTheme="minorHAnsi" w:cs="Segoe UI"/>
        </w:rPr>
      </w:pPr>
    </w:p>
    <w:p w14:paraId="623184E3" w14:textId="2D36E80B" w:rsidR="000E0D20" w:rsidRDefault="000E0D20" w:rsidP="000E0D20">
      <w:pPr>
        <w:pStyle w:val="paragraph"/>
        <w:spacing w:before="0" w:beforeAutospacing="0" w:after="0" w:afterAutospacing="0"/>
        <w:textAlignment w:val="baseline"/>
        <w:rPr>
          <w:rFonts w:asciiTheme="minorHAnsi" w:hAnsiTheme="minorHAnsi" w:cs="Segoe UI"/>
        </w:rPr>
      </w:pPr>
    </w:p>
    <w:p w14:paraId="16EE6367" w14:textId="5A9CB1F4" w:rsidR="000E0D20" w:rsidRDefault="000E0D20" w:rsidP="000E0D20">
      <w:pPr>
        <w:pStyle w:val="paragraph"/>
        <w:spacing w:before="0" w:beforeAutospacing="0" w:after="0" w:afterAutospacing="0"/>
        <w:textAlignment w:val="baseline"/>
        <w:rPr>
          <w:rFonts w:asciiTheme="minorHAnsi" w:hAnsiTheme="minorHAnsi" w:cs="Segoe UI"/>
        </w:rPr>
      </w:pPr>
      <w:r>
        <w:rPr>
          <w:noProof/>
        </w:rPr>
        <w:drawing>
          <wp:inline distT="0" distB="0" distL="0" distR="0" wp14:anchorId="035F08F2" wp14:editId="6E7A8DFE">
            <wp:extent cx="2540000" cy="2286000"/>
            <wp:effectExtent l="12700" t="12700" r="12700" b="12700"/>
            <wp:docPr id="1931802618" name="Billede 8"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 billede, der indeholder tekst, skærmbillede, Font/skrifttype, logo&#10;&#10;AI-genereret indhold kan være ukorrek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2286000"/>
                    </a:xfrm>
                    <a:prstGeom prst="rect">
                      <a:avLst/>
                    </a:prstGeom>
                    <a:noFill/>
                    <a:ln>
                      <a:solidFill>
                        <a:schemeClr val="tx1"/>
                      </a:solidFill>
                    </a:ln>
                  </pic:spPr>
                </pic:pic>
              </a:graphicData>
            </a:graphic>
          </wp:inline>
        </w:drawing>
      </w:r>
    </w:p>
    <w:p w14:paraId="382BD132" w14:textId="77777777" w:rsidR="000E0D20" w:rsidRDefault="000E0D20" w:rsidP="000E0D20">
      <w:pPr>
        <w:pStyle w:val="paragraph"/>
        <w:spacing w:before="0" w:beforeAutospacing="0" w:after="0" w:afterAutospacing="0"/>
        <w:textAlignment w:val="baseline"/>
        <w:rPr>
          <w:rFonts w:asciiTheme="minorHAnsi" w:hAnsiTheme="minorHAnsi" w:cs="Segoe UI"/>
        </w:rPr>
      </w:pPr>
    </w:p>
    <w:p w14:paraId="78755910" w14:textId="77777777" w:rsidR="000E0D20" w:rsidRDefault="000E0D20" w:rsidP="000E0D20">
      <w:pPr>
        <w:pStyle w:val="paragraph"/>
        <w:spacing w:before="0" w:beforeAutospacing="0" w:after="0" w:afterAutospacing="0"/>
        <w:textAlignment w:val="baseline"/>
        <w:rPr>
          <w:ins w:id="135" w:author="Daniel Spikol" w:date="2025-08-06T13:23:00Z" w16du:dateUtc="2025-08-06T11:23:00Z"/>
          <w:rStyle w:val="eop"/>
          <w:rFonts w:eastAsiaTheme="majorEastAsia"/>
        </w:rPr>
      </w:pPr>
      <w:r>
        <w:rPr>
          <w:rStyle w:val="eop"/>
          <w:rFonts w:eastAsiaTheme="majorEastAsia"/>
        </w:rPr>
        <w:t> </w:t>
      </w:r>
    </w:p>
    <w:p w14:paraId="5D3C5E2D" w14:textId="77777777" w:rsidR="001423C8" w:rsidRDefault="001423C8" w:rsidP="000E0D20">
      <w:pPr>
        <w:pStyle w:val="paragraph"/>
        <w:spacing w:before="0" w:beforeAutospacing="0" w:after="0" w:afterAutospacing="0"/>
        <w:textAlignment w:val="baseline"/>
        <w:rPr>
          <w:ins w:id="136" w:author="Daniel Spikol" w:date="2025-08-06T13:23:00Z" w16du:dateUtc="2025-08-06T11:23:00Z"/>
          <w:rStyle w:val="eop"/>
          <w:rFonts w:eastAsiaTheme="majorEastAsia"/>
        </w:rPr>
      </w:pPr>
    </w:p>
    <w:p w14:paraId="466ABC93" w14:textId="77777777" w:rsidR="001423C8" w:rsidRDefault="001423C8" w:rsidP="000E0D20">
      <w:pPr>
        <w:pStyle w:val="paragraph"/>
        <w:spacing w:before="0" w:beforeAutospacing="0" w:after="0" w:afterAutospacing="0"/>
        <w:textAlignment w:val="baseline"/>
        <w:rPr>
          <w:ins w:id="137" w:author="Daniel Spikol" w:date="2025-08-06T13:23:00Z" w16du:dateUtc="2025-08-06T11:23:00Z"/>
          <w:rStyle w:val="eop"/>
          <w:rFonts w:eastAsiaTheme="majorEastAsia"/>
        </w:rPr>
      </w:pPr>
    </w:p>
    <w:p w14:paraId="719F09F6" w14:textId="77777777" w:rsidR="001423C8" w:rsidRDefault="001423C8" w:rsidP="000E0D20">
      <w:pPr>
        <w:pStyle w:val="paragraph"/>
        <w:spacing w:before="0" w:beforeAutospacing="0" w:after="0" w:afterAutospacing="0"/>
        <w:textAlignment w:val="baseline"/>
        <w:rPr>
          <w:rFonts w:ascii="Segoe UI" w:hAnsi="Segoe UI" w:cs="Segoe UI"/>
          <w:sz w:val="18"/>
          <w:szCs w:val="18"/>
        </w:rPr>
      </w:pPr>
    </w:p>
    <w:p w14:paraId="48E6AEA7" w14:textId="77777777" w:rsidR="000E0D20" w:rsidRDefault="000E0D20" w:rsidP="000E0D20">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lastRenderedPageBreak/>
        <w:t>PYTHON</w:t>
      </w:r>
      <w:r>
        <w:rPr>
          <w:rStyle w:val="eop"/>
          <w:rFonts w:ascii="Aptos" w:eastAsiaTheme="majorEastAsia" w:hAnsi="Aptos" w:cs="Segoe UI"/>
          <w:color w:val="A6A6A6"/>
          <w:sz w:val="18"/>
          <w:szCs w:val="18"/>
        </w:rPr>
        <w:t> </w:t>
      </w:r>
    </w:p>
    <w:p w14:paraId="54C70F76"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73A9170D"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4B69C6"/>
          <w:sz w:val="21"/>
          <w:szCs w:val="21"/>
          <w:lang w:val="en-US"/>
        </w:rPr>
        <w:t>if</w:t>
      </w:r>
      <w:r>
        <w:rPr>
          <w:rStyle w:val="normaltextrun"/>
          <w:rFonts w:ascii="Menlo" w:eastAsiaTheme="majorEastAsia" w:hAnsi="Menlo" w:cs="Menlo"/>
          <w:color w:val="333333"/>
          <w:sz w:val="21"/>
          <w:szCs w:val="21"/>
          <w:lang w:val="en-US"/>
        </w:rPr>
        <w:t xml:space="preserve"> temperature </w:t>
      </w:r>
      <w:r>
        <w:rPr>
          <w:rStyle w:val="normaltextrun"/>
          <w:rFonts w:ascii="Menlo" w:eastAsiaTheme="majorEastAsia" w:hAnsi="Menlo" w:cs="Menlo"/>
          <w:color w:val="777777"/>
          <w:sz w:val="21"/>
          <w:szCs w:val="21"/>
          <w:lang w:val="en-US"/>
        </w:rPr>
        <w:t>&gt;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25</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38E65139"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It's warm outside!</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76C6C927"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4B69C6"/>
          <w:sz w:val="21"/>
          <w:szCs w:val="21"/>
          <w:lang w:val="en-US"/>
        </w:rPr>
        <w:t>else</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31FC804"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Better bring a jacket.</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35491C0B" w14:textId="77777777" w:rsidR="000E0D20" w:rsidRDefault="000E0D20" w:rsidP="000E0D20">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50C59CA0" w14:textId="77777777" w:rsidR="000E0D20" w:rsidRDefault="000E0D20" w:rsidP="000E0D20">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8167CAB" w14:textId="24C099C3" w:rsidR="000E0D20" w:rsidRPr="00F10189" w:rsidRDefault="000E0D20" w:rsidP="000E0D20">
      <w:pPr>
        <w:pStyle w:val="paragraph"/>
        <w:spacing w:before="0" w:beforeAutospacing="0" w:after="0" w:afterAutospacing="0"/>
        <w:textAlignment w:val="baseline"/>
        <w:rPr>
          <w:rFonts w:asciiTheme="minorHAnsi" w:hAnsiTheme="minorHAnsi" w:cs="Segoe UI"/>
          <w:sz w:val="18"/>
          <w:szCs w:val="18"/>
        </w:rPr>
      </w:pPr>
      <w:r w:rsidRPr="00F10189">
        <w:rPr>
          <w:rStyle w:val="eop"/>
          <w:rFonts w:asciiTheme="minorHAnsi" w:eastAsiaTheme="majorEastAsia" w:hAnsiTheme="minorHAnsi"/>
        </w:rPr>
        <w:t> </w:t>
      </w:r>
      <w:r w:rsidR="00635F9D" w:rsidRPr="00F10189">
        <w:rPr>
          <w:rStyle w:val="eop"/>
          <w:rFonts w:asciiTheme="minorHAnsi" w:eastAsiaTheme="majorEastAsia" w:hAnsiTheme="minorHAnsi"/>
        </w:rPr>
        <w:t xml:space="preserve">Or </w:t>
      </w:r>
      <w:r w:rsidR="0024784A">
        <w:rPr>
          <w:rStyle w:val="eop"/>
          <w:rFonts w:asciiTheme="minorHAnsi" w:eastAsiaTheme="majorEastAsia" w:hAnsiTheme="minorHAnsi"/>
        </w:rPr>
        <w:t xml:space="preserve">even </w:t>
      </w:r>
      <w:r w:rsidR="00635F9D" w:rsidRPr="00F10189">
        <w:rPr>
          <w:rStyle w:val="eop"/>
          <w:rFonts w:asciiTheme="minorHAnsi" w:eastAsiaTheme="majorEastAsia" w:hAnsiTheme="minorHAnsi"/>
        </w:rPr>
        <w:t>as follows:</w:t>
      </w:r>
    </w:p>
    <w:p w14:paraId="7A9D6D47" w14:textId="77777777" w:rsidR="000E0D20" w:rsidRDefault="000E0D20" w:rsidP="000E0D20">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47646E4" w14:textId="77777777" w:rsidR="000E0D20" w:rsidRDefault="000E0D20" w:rsidP="000E0D20">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488A4350"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7B452D86"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day</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Sunday</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27F0693D"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21"/>
          <w:szCs w:val="21"/>
        </w:rPr>
        <w:t> </w:t>
      </w:r>
    </w:p>
    <w:p w14:paraId="4D0210DE"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4B69C6"/>
          <w:sz w:val="21"/>
          <w:szCs w:val="21"/>
          <w:lang w:val="en-US"/>
        </w:rPr>
        <w:t>match</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day</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634DE7F8"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case</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Monday</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3EC8EE55"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Time to get to work!</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3D6C1988"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case</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Saturday</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Sunday</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771C4A66"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Weekend fun!</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135F1CA6"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case</w:t>
      </w:r>
      <w:r>
        <w:rPr>
          <w:rStyle w:val="normaltextrun"/>
          <w:rFonts w:ascii="Menlo" w:eastAsiaTheme="majorEastAsia" w:hAnsi="Menlo" w:cs="Menlo"/>
          <w:color w:val="333333"/>
          <w:sz w:val="21"/>
          <w:szCs w:val="21"/>
          <w:lang w:val="en-US"/>
        </w:rPr>
        <w:t xml:space="preserve"> _</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2DACDDE" w14:textId="77777777" w:rsidR="000E0D20" w:rsidRDefault="000E0D20" w:rsidP="000E0D20">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448C27"/>
          <w:sz w:val="21"/>
          <w:szCs w:val="21"/>
          <w:lang w:val="en-US"/>
        </w:rPr>
        <w:t>Just another regular day.</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5F189503" w14:textId="6CF59BE1" w:rsidR="000E0D20" w:rsidRDefault="000E0D20" w:rsidP="000E0D20">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4D198C59" w14:textId="55BF16BA" w:rsidR="000E0D20" w:rsidRDefault="000E0D20" w:rsidP="000E0D20">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9070B1A" w14:textId="4F34D6D1" w:rsidR="000E0D20" w:rsidRPr="000E0D20" w:rsidRDefault="000E0D20" w:rsidP="000E0D20">
      <w:pPr>
        <w:pStyle w:val="paragraph"/>
        <w:spacing w:before="0" w:beforeAutospacing="0" w:after="0" w:afterAutospacing="0"/>
        <w:textAlignment w:val="baseline"/>
        <w:rPr>
          <w:rFonts w:asciiTheme="minorHAnsi" w:hAnsiTheme="minorHAnsi" w:cs="Segoe UI"/>
          <w:b/>
          <w:bCs/>
          <w:szCs w:val="28"/>
        </w:rPr>
      </w:pPr>
      <w:r w:rsidRPr="000E0D20">
        <w:rPr>
          <w:rFonts w:asciiTheme="minorHAnsi" w:hAnsiTheme="minorHAnsi" w:cs="Segoe UI"/>
          <w:b/>
          <w:bCs/>
          <w:szCs w:val="28"/>
        </w:rPr>
        <w:t>LOOPS AND ITERATION</w:t>
      </w:r>
    </w:p>
    <w:p w14:paraId="21B7BE83" w14:textId="77777777" w:rsidR="000E0D20" w:rsidRDefault="000E0D20" w:rsidP="000E0D20">
      <w:pPr>
        <w:pStyle w:val="paragraph"/>
        <w:spacing w:before="0" w:beforeAutospacing="0" w:after="0" w:afterAutospacing="0"/>
        <w:textAlignment w:val="baseline"/>
        <w:rPr>
          <w:rFonts w:asciiTheme="minorHAnsi" w:hAnsiTheme="minorHAnsi" w:cs="Segoe UI"/>
        </w:rPr>
      </w:pPr>
    </w:p>
    <w:p w14:paraId="71EFEA7B" w14:textId="009794B5" w:rsidR="00F9179A" w:rsidRPr="00F9179A" w:rsidRDefault="00F9179A" w:rsidP="00F9179A">
      <w:pPr>
        <w:pStyle w:val="paragraph"/>
        <w:spacing w:after="0"/>
        <w:textAlignment w:val="baseline"/>
        <w:rPr>
          <w:rFonts w:asciiTheme="minorHAnsi" w:hAnsiTheme="minorHAnsi" w:cs="Segoe UI"/>
        </w:rPr>
      </w:pPr>
      <w:r w:rsidRPr="00F9179A">
        <w:rPr>
          <w:rFonts w:asciiTheme="minorHAnsi" w:hAnsiTheme="minorHAnsi" w:cs="Segoe UI"/>
        </w:rPr>
        <w:t>One of the most powerful ideas in programming is the loop</w:t>
      </w:r>
      <w:ins w:id="138" w:author="Daniel Spikol" w:date="2025-08-06T13:23:00Z" w16du:dateUtc="2025-08-06T11:23:00Z">
        <w:r w:rsidR="001423C8">
          <w:rPr>
            <w:rFonts w:asciiTheme="minorHAnsi" w:hAnsiTheme="minorHAnsi" w:cs="Segoe UI"/>
          </w:rPr>
          <w:t xml:space="preserve"> </w:t>
        </w:r>
      </w:ins>
      <w:r w:rsidRPr="00F9179A">
        <w:rPr>
          <w:rFonts w:asciiTheme="minorHAnsi" w:hAnsiTheme="minorHAnsi" w:cs="Segoe UI"/>
        </w:rPr>
        <w:t>—</w:t>
      </w:r>
      <w:ins w:id="139" w:author="Daniel Spikol" w:date="2025-08-06T13:23:00Z" w16du:dateUtc="2025-08-06T11:23:00Z">
        <w:r w:rsidR="001423C8">
          <w:rPr>
            <w:rFonts w:asciiTheme="minorHAnsi" w:hAnsiTheme="minorHAnsi" w:cs="Segoe UI"/>
          </w:rPr>
          <w:t xml:space="preserve"> </w:t>
        </w:r>
      </w:ins>
      <w:r w:rsidRPr="00F9179A">
        <w:rPr>
          <w:rFonts w:asciiTheme="minorHAnsi" w:hAnsiTheme="minorHAnsi" w:cs="Segoe UI"/>
        </w:rPr>
        <w:t xml:space="preserve">the ability to do something </w:t>
      </w:r>
      <w:proofErr w:type="gramStart"/>
      <w:r w:rsidRPr="00F9179A">
        <w:rPr>
          <w:rFonts w:asciiTheme="minorHAnsi" w:hAnsiTheme="minorHAnsi" w:cs="Segoe UI"/>
        </w:rPr>
        <w:t>again and again</w:t>
      </w:r>
      <w:proofErr w:type="gramEnd"/>
      <w:r w:rsidRPr="00F9179A">
        <w:rPr>
          <w:rFonts w:asciiTheme="minorHAnsi" w:hAnsiTheme="minorHAnsi" w:cs="Segoe UI"/>
        </w:rPr>
        <w:t xml:space="preserve"> and again. Loops allow your program to repeat an action many times without having to write the same code </w:t>
      </w:r>
      <w:proofErr w:type="gramStart"/>
      <w:r w:rsidRPr="00F9179A">
        <w:rPr>
          <w:rFonts w:asciiTheme="minorHAnsi" w:hAnsiTheme="minorHAnsi" w:cs="Segoe UI"/>
        </w:rPr>
        <w:t>over and over</w:t>
      </w:r>
      <w:proofErr w:type="gramEnd"/>
      <w:r w:rsidRPr="00F9179A">
        <w:rPr>
          <w:rFonts w:asciiTheme="minorHAnsi" w:hAnsiTheme="minorHAnsi" w:cs="Segoe UI"/>
        </w:rPr>
        <w:t xml:space="preserve">. </w:t>
      </w:r>
    </w:p>
    <w:p w14:paraId="4B7041D0" w14:textId="31A0B113" w:rsidR="00F9179A" w:rsidRPr="00F9179A" w:rsidRDefault="00F9179A" w:rsidP="00F9179A">
      <w:pPr>
        <w:pStyle w:val="paragraph"/>
        <w:spacing w:after="0"/>
        <w:textAlignment w:val="baseline"/>
        <w:rPr>
          <w:rFonts w:asciiTheme="minorHAnsi" w:hAnsiTheme="minorHAnsi" w:cs="Segoe UI"/>
        </w:rPr>
      </w:pPr>
      <w:r w:rsidRPr="00F9179A">
        <w:rPr>
          <w:rFonts w:asciiTheme="minorHAnsi" w:hAnsiTheme="minorHAnsi" w:cs="Segoe UI"/>
        </w:rPr>
        <w:t>In fact, loops work a lot like conditionals. They also use a condition</w:t>
      </w:r>
      <w:ins w:id="140" w:author="Daniel Spikol" w:date="2025-08-06T13:23:00Z" w16du:dateUtc="2025-08-06T11:23:00Z">
        <w:r w:rsidR="001423C8">
          <w:rPr>
            <w:rFonts w:asciiTheme="minorHAnsi" w:hAnsiTheme="minorHAnsi" w:cs="Segoe UI"/>
          </w:rPr>
          <w:t xml:space="preserve"> </w:t>
        </w:r>
      </w:ins>
      <w:r w:rsidRPr="00F9179A">
        <w:rPr>
          <w:rFonts w:asciiTheme="minorHAnsi" w:hAnsiTheme="minorHAnsi" w:cs="Segoe UI"/>
        </w:rPr>
        <w:t>—</w:t>
      </w:r>
      <w:ins w:id="141" w:author="Daniel Spikol" w:date="2025-08-06T13:23:00Z" w16du:dateUtc="2025-08-06T11:23:00Z">
        <w:r w:rsidR="001423C8">
          <w:rPr>
            <w:rFonts w:asciiTheme="minorHAnsi" w:hAnsiTheme="minorHAnsi" w:cs="Segoe UI"/>
          </w:rPr>
          <w:t xml:space="preserve"> </w:t>
        </w:r>
      </w:ins>
      <w:r w:rsidRPr="00F9179A">
        <w:rPr>
          <w:rFonts w:asciiTheme="minorHAnsi" w:hAnsiTheme="minorHAnsi" w:cs="Segoe UI"/>
        </w:rPr>
        <w:t xml:space="preserve">but instead of running once, they keep running as long as the condition is true. </w:t>
      </w:r>
    </w:p>
    <w:p w14:paraId="1FF1D8D2" w14:textId="0FA152AB" w:rsidR="00F9179A" w:rsidRPr="00F9179A" w:rsidRDefault="00F9179A" w:rsidP="00F9179A">
      <w:pPr>
        <w:pStyle w:val="paragraph"/>
        <w:spacing w:after="0"/>
        <w:textAlignment w:val="baseline"/>
        <w:rPr>
          <w:rFonts w:asciiTheme="minorHAnsi" w:hAnsiTheme="minorHAnsi" w:cs="Segoe UI"/>
        </w:rPr>
      </w:pPr>
      <w:r w:rsidRPr="00F9179A">
        <w:rPr>
          <w:rFonts w:asciiTheme="minorHAnsi" w:hAnsiTheme="minorHAnsi" w:cs="Segoe UI"/>
        </w:rPr>
        <w:t xml:space="preserve">There are different types of loops, but two common ones are: </w:t>
      </w:r>
    </w:p>
    <w:p w14:paraId="54F1E558" w14:textId="5A35A52B" w:rsidR="00F9179A" w:rsidRPr="00F9179A" w:rsidRDefault="00F9179A" w:rsidP="00F9179A">
      <w:pPr>
        <w:pStyle w:val="paragraph"/>
        <w:spacing w:after="0"/>
        <w:textAlignment w:val="baseline"/>
        <w:rPr>
          <w:rFonts w:asciiTheme="minorHAnsi" w:hAnsiTheme="minorHAnsi" w:cs="Segoe UI"/>
        </w:rPr>
      </w:pPr>
      <w:r w:rsidRPr="00F9179A">
        <w:rPr>
          <w:rFonts w:asciiTheme="minorHAnsi" w:hAnsiTheme="minorHAnsi" w:cs="Segoe UI"/>
        </w:rPr>
        <w:t xml:space="preserve">A for loop is used when you know how many times you want the loop to run. For example, if you want to count from 0 to 100 (exactly 101 times—once for each number from 0 to 100). </w:t>
      </w:r>
    </w:p>
    <w:p w14:paraId="75B83490" w14:textId="406D7C75" w:rsidR="00F9179A" w:rsidRPr="00F9179A" w:rsidRDefault="00F9179A" w:rsidP="00F9179A">
      <w:pPr>
        <w:pStyle w:val="paragraph"/>
        <w:spacing w:after="0"/>
        <w:textAlignment w:val="baseline"/>
        <w:rPr>
          <w:rFonts w:asciiTheme="minorHAnsi" w:hAnsiTheme="minorHAnsi" w:cs="Segoe UI"/>
        </w:rPr>
      </w:pPr>
      <w:r w:rsidRPr="00F9179A">
        <w:rPr>
          <w:rFonts w:asciiTheme="minorHAnsi" w:hAnsiTheme="minorHAnsi" w:cs="Segoe UI"/>
        </w:rPr>
        <w:t xml:space="preserve">A while loop keeps running as long as a condition is true. You use it when you don’t always know how many times something will repeat.  </w:t>
      </w:r>
    </w:p>
    <w:p w14:paraId="2729D380" w14:textId="0534459F" w:rsidR="000E0D20" w:rsidRDefault="00F9179A" w:rsidP="00F9179A">
      <w:pPr>
        <w:pStyle w:val="paragraph"/>
        <w:spacing w:before="0" w:beforeAutospacing="0" w:after="0" w:afterAutospacing="0"/>
        <w:textAlignment w:val="baseline"/>
        <w:rPr>
          <w:rFonts w:asciiTheme="minorHAnsi" w:hAnsiTheme="minorHAnsi" w:cs="Segoe UI"/>
        </w:rPr>
      </w:pPr>
      <w:r w:rsidRPr="00F9179A">
        <w:rPr>
          <w:rFonts w:asciiTheme="minorHAnsi" w:hAnsiTheme="minorHAnsi" w:cs="Segoe UI"/>
        </w:rPr>
        <w:t>Loops are great for repetitive tasks—like going through all the items in a list (an array), checking values, or building something step by step. Learning how to use loops effectively is a big step toward writing powerful and efficient programs.</w:t>
      </w:r>
    </w:p>
    <w:p w14:paraId="02C372F5" w14:textId="1B1576A4" w:rsidR="00F9179A" w:rsidRDefault="00F9179A" w:rsidP="00F9179A">
      <w:pPr>
        <w:pStyle w:val="paragraph"/>
        <w:spacing w:before="0" w:beforeAutospacing="0" w:after="0" w:afterAutospacing="0"/>
        <w:textAlignment w:val="baseline"/>
        <w:rPr>
          <w:rFonts w:asciiTheme="minorHAnsi" w:hAnsiTheme="minorHAnsi" w:cs="Segoe UI"/>
        </w:rPr>
      </w:pPr>
    </w:p>
    <w:p w14:paraId="558FEE51" w14:textId="5D0448CF" w:rsidR="00F9179A" w:rsidRDefault="00F9179A" w:rsidP="00F9179A">
      <w:pPr>
        <w:pStyle w:val="paragraph"/>
        <w:spacing w:before="0" w:beforeAutospacing="0" w:after="0" w:afterAutospacing="0"/>
        <w:textAlignment w:val="baseline"/>
        <w:rPr>
          <w:rFonts w:asciiTheme="minorHAnsi" w:hAnsiTheme="minorHAnsi" w:cs="Segoe UI"/>
        </w:rPr>
      </w:pPr>
    </w:p>
    <w:p w14:paraId="1FA8BEED" w14:textId="55FD6A4A" w:rsidR="00291F17" w:rsidRDefault="00291F17" w:rsidP="00F9179A">
      <w:pPr>
        <w:pStyle w:val="paragraph"/>
        <w:spacing w:before="0" w:beforeAutospacing="0" w:after="0" w:afterAutospacing="0"/>
        <w:textAlignment w:val="baseline"/>
        <w:rPr>
          <w:rFonts w:asciiTheme="minorHAnsi" w:hAnsiTheme="minorHAnsi" w:cs="Segoe UI"/>
        </w:rPr>
      </w:pPr>
    </w:p>
    <w:p w14:paraId="563ABA92" w14:textId="53149D6E" w:rsidR="00291F17" w:rsidRDefault="00291F17" w:rsidP="00F9179A">
      <w:pPr>
        <w:pStyle w:val="paragraph"/>
        <w:spacing w:before="0" w:beforeAutospacing="0" w:after="0" w:afterAutospacing="0"/>
        <w:textAlignment w:val="baseline"/>
        <w:rPr>
          <w:rFonts w:asciiTheme="minorHAnsi" w:hAnsiTheme="minorHAnsi" w:cs="Segoe UI"/>
        </w:rPr>
      </w:pPr>
    </w:p>
    <w:p w14:paraId="7831733B" w14:textId="32FEE598" w:rsidR="00291F17" w:rsidRDefault="00291F17" w:rsidP="00F9179A">
      <w:pPr>
        <w:pStyle w:val="paragraph"/>
        <w:spacing w:before="0" w:beforeAutospacing="0" w:after="0" w:afterAutospacing="0"/>
        <w:textAlignment w:val="baseline"/>
        <w:rPr>
          <w:rFonts w:asciiTheme="minorHAnsi" w:hAnsiTheme="minorHAnsi" w:cs="Segoe UI"/>
        </w:rPr>
      </w:pPr>
    </w:p>
    <w:p w14:paraId="59BF12BE" w14:textId="3E95C20D" w:rsidR="00291F17" w:rsidRDefault="00291F17" w:rsidP="00F9179A">
      <w:pPr>
        <w:pStyle w:val="paragraph"/>
        <w:spacing w:before="0" w:beforeAutospacing="0" w:after="0" w:afterAutospacing="0"/>
        <w:textAlignment w:val="baseline"/>
        <w:rPr>
          <w:rFonts w:asciiTheme="minorHAnsi" w:hAnsiTheme="minorHAnsi" w:cs="Segoe UI"/>
        </w:rPr>
      </w:pPr>
    </w:p>
    <w:p w14:paraId="11CE2EE6" w14:textId="3FDFCA27" w:rsidR="00291F17" w:rsidRDefault="00193C1F" w:rsidP="00F9179A">
      <w:pPr>
        <w:pStyle w:val="paragraph"/>
        <w:spacing w:before="0" w:beforeAutospacing="0" w:after="0" w:afterAutospacing="0"/>
        <w:textAlignment w:val="baseline"/>
        <w:rPr>
          <w:rFonts w:asciiTheme="minorHAnsi" w:hAnsiTheme="minorHAnsi" w:cs="Segoe UI"/>
        </w:rPr>
      </w:pPr>
      <w:r w:rsidRPr="00193C1F">
        <w:rPr>
          <w:rFonts w:asciiTheme="minorHAnsi" w:hAnsiTheme="minorHAnsi" w:cs="Segoe UI"/>
          <w:noProof/>
        </w:rPr>
        <w:drawing>
          <wp:inline distT="0" distB="0" distL="0" distR="0" wp14:anchorId="075B0EB1" wp14:editId="410C05E5">
            <wp:extent cx="4041140" cy="1983105"/>
            <wp:effectExtent l="12700" t="12700" r="10160" b="10795"/>
            <wp:docPr id="57772724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27245" name=""/>
                    <pic:cNvPicPr/>
                  </pic:nvPicPr>
                  <pic:blipFill>
                    <a:blip r:embed="rId15"/>
                    <a:stretch>
                      <a:fillRect/>
                    </a:stretch>
                  </pic:blipFill>
                  <pic:spPr>
                    <a:xfrm>
                      <a:off x="0" y="0"/>
                      <a:ext cx="4052827" cy="1988840"/>
                    </a:xfrm>
                    <a:prstGeom prst="rect">
                      <a:avLst/>
                    </a:prstGeom>
                    <a:ln>
                      <a:solidFill>
                        <a:schemeClr val="tx1"/>
                      </a:solidFill>
                    </a:ln>
                  </pic:spPr>
                </pic:pic>
              </a:graphicData>
            </a:graphic>
          </wp:inline>
        </w:drawing>
      </w:r>
    </w:p>
    <w:p w14:paraId="26B57599" w14:textId="77777777" w:rsidR="00AE432A" w:rsidRDefault="00AE432A" w:rsidP="00F9179A">
      <w:pPr>
        <w:pStyle w:val="paragraph"/>
        <w:spacing w:before="0" w:beforeAutospacing="0" w:after="0" w:afterAutospacing="0"/>
        <w:textAlignment w:val="baseline"/>
        <w:rPr>
          <w:rFonts w:asciiTheme="minorHAnsi" w:hAnsiTheme="minorHAnsi" w:cs="Segoe UI"/>
        </w:rPr>
      </w:pPr>
    </w:p>
    <w:p w14:paraId="69D15353" w14:textId="77777777" w:rsidR="00AE432A" w:rsidRDefault="00AE432A" w:rsidP="00F9179A">
      <w:pPr>
        <w:pStyle w:val="paragraph"/>
        <w:spacing w:before="0" w:beforeAutospacing="0" w:after="0" w:afterAutospacing="0"/>
        <w:textAlignment w:val="baseline"/>
        <w:rPr>
          <w:rFonts w:asciiTheme="minorHAnsi" w:hAnsiTheme="minorHAnsi" w:cs="Segoe UI"/>
        </w:rPr>
      </w:pPr>
    </w:p>
    <w:p w14:paraId="03441FD2" w14:textId="77777777" w:rsidR="00AE432A" w:rsidRDefault="00AE432A" w:rsidP="00AE432A">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FF0000"/>
        </w:rPr>
        <w:t> </w:t>
      </w:r>
    </w:p>
    <w:p w14:paraId="6785653F" w14:textId="77777777" w:rsidR="00AE432A" w:rsidRDefault="00AE432A" w:rsidP="00AE432A">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038A174E"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63ACC7A7"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4B69C6"/>
          <w:sz w:val="21"/>
          <w:szCs w:val="21"/>
          <w:lang w:val="en-US"/>
        </w:rPr>
        <w:t>for</w:t>
      </w:r>
      <w:r>
        <w:rPr>
          <w:rStyle w:val="normaltextrun"/>
          <w:rFonts w:ascii="Menlo" w:eastAsiaTheme="majorEastAsia" w:hAnsi="Menlo" w:cs="Menlo"/>
          <w:color w:val="333333"/>
          <w:sz w:val="21"/>
          <w:szCs w:val="21"/>
          <w:lang w:val="en-US"/>
        </w:rPr>
        <w:t xml:space="preserve"> </w:t>
      </w:r>
      <w:proofErr w:type="spellStart"/>
      <w:r>
        <w:rPr>
          <w:rStyle w:val="normaltextrun"/>
          <w:rFonts w:ascii="Menlo" w:eastAsiaTheme="majorEastAsia" w:hAnsi="Menlo" w:cs="Menlo"/>
          <w:color w:val="7A3E9D"/>
          <w:sz w:val="21"/>
          <w:szCs w:val="21"/>
          <w:lang w:val="en-US"/>
        </w:rPr>
        <w:t>i</w:t>
      </w:r>
      <w:proofErr w:type="spellEnd"/>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4B69C6"/>
          <w:sz w:val="21"/>
          <w:szCs w:val="21"/>
          <w:lang w:val="en-US"/>
        </w:rPr>
        <w:t>in</w:t>
      </w:r>
      <w:r>
        <w:rPr>
          <w:rStyle w:val="normaltextrun"/>
          <w:rFonts w:ascii="Menlo" w:eastAsiaTheme="majorEastAsia" w:hAnsi="Menlo" w:cs="Menlo"/>
          <w:color w:val="333333"/>
          <w:sz w:val="21"/>
          <w:szCs w:val="21"/>
          <w:lang w:val="en-US"/>
        </w:rPr>
        <w:t xml:space="preserve"> </w:t>
      </w:r>
      <w:proofErr w:type="gramStart"/>
      <w:r>
        <w:rPr>
          <w:rStyle w:val="normaltextrun"/>
          <w:rFonts w:ascii="Menlo" w:eastAsiaTheme="majorEastAsia" w:hAnsi="Menlo" w:cs="Menlo"/>
          <w:b/>
          <w:bCs/>
          <w:color w:val="7A3E9D"/>
          <w:sz w:val="21"/>
          <w:szCs w:val="21"/>
          <w:lang w:val="en-US"/>
        </w:rPr>
        <w:t>range</w:t>
      </w:r>
      <w:r>
        <w:rPr>
          <w:rStyle w:val="normaltextrun"/>
          <w:rFonts w:ascii="Menlo" w:eastAsiaTheme="majorEastAsia" w:hAnsi="Menlo" w:cs="Menlo"/>
          <w:color w:val="777777"/>
          <w:sz w:val="21"/>
          <w:szCs w:val="21"/>
          <w:lang w:val="en-US"/>
        </w:rPr>
        <w:t>(</w:t>
      </w:r>
      <w:proofErr w:type="gramEnd"/>
      <w:r>
        <w:rPr>
          <w:rStyle w:val="normaltextrun"/>
          <w:rFonts w:ascii="Menlo" w:eastAsiaTheme="majorEastAsia" w:hAnsi="Menlo" w:cs="Menlo"/>
          <w:color w:val="9C5D27"/>
          <w:sz w:val="21"/>
          <w:szCs w:val="21"/>
          <w:lang w:val="en-US"/>
        </w:rPr>
        <w:t>0</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100</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767433F9"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proofErr w:type="spellStart"/>
      <w:r>
        <w:rPr>
          <w:rStyle w:val="normaltextrun"/>
          <w:rFonts w:ascii="Menlo" w:eastAsiaTheme="majorEastAsia" w:hAnsi="Menlo" w:cs="Menlo"/>
          <w:color w:val="7A3E9D"/>
          <w:sz w:val="21"/>
          <w:szCs w:val="21"/>
          <w:lang w:val="en-US"/>
        </w:rPr>
        <w:t>i</w:t>
      </w:r>
      <w:proofErr w:type="spellEnd"/>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62FABD48"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w:t>
      </w:r>
      <w:r>
        <w:rPr>
          <w:rStyle w:val="eop"/>
          <w:rFonts w:ascii="Menlo" w:eastAsiaTheme="majorEastAsia" w:hAnsi="Menlo" w:cs="Menlo"/>
          <w:color w:val="333333"/>
          <w:sz w:val="21"/>
          <w:szCs w:val="21"/>
        </w:rPr>
        <w:t> </w:t>
      </w:r>
    </w:p>
    <w:p w14:paraId="483C6DAA"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21"/>
          <w:szCs w:val="21"/>
          <w:lang w:val="en-US"/>
        </w:rPr>
        <w:t>number</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w:t>
      </w:r>
      <w:r>
        <w:rPr>
          <w:rStyle w:val="eop"/>
          <w:rFonts w:ascii="Menlo" w:eastAsiaTheme="majorEastAsia" w:hAnsi="Menlo" w:cs="Menlo"/>
          <w:color w:val="9C5D27"/>
          <w:sz w:val="21"/>
          <w:szCs w:val="21"/>
        </w:rPr>
        <w:t> </w:t>
      </w:r>
    </w:p>
    <w:p w14:paraId="5147EBEC"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4B69C6"/>
          <w:sz w:val="21"/>
          <w:szCs w:val="21"/>
          <w:lang w:val="en-US"/>
        </w:rPr>
        <w:t>while</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lang w:val="en-US"/>
        </w:rPr>
        <w:t>number</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77777"/>
          <w:sz w:val="21"/>
          <w:szCs w:val="21"/>
          <w:lang w:val="en-US"/>
        </w:rPr>
        <w:t>&lt;</w:t>
      </w: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9C5D27"/>
          <w:sz w:val="21"/>
          <w:szCs w:val="21"/>
          <w:lang w:val="en-US"/>
        </w:rPr>
        <w:t>10</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4F329C6B"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b/>
          <w:bCs/>
          <w:color w:val="AA3731"/>
          <w:sz w:val="21"/>
          <w:szCs w:val="21"/>
          <w:lang w:val="en-US"/>
        </w:rPr>
        <w:t>print</w:t>
      </w:r>
      <w:r>
        <w:rPr>
          <w:rStyle w:val="normaltextrun"/>
          <w:rFonts w:ascii="Menlo" w:eastAsiaTheme="majorEastAsia" w:hAnsi="Menlo" w:cs="Menlo"/>
          <w:color w:val="777777"/>
          <w:sz w:val="21"/>
          <w:szCs w:val="21"/>
          <w:lang w:val="en-US"/>
        </w:rPr>
        <w:t>(</w:t>
      </w:r>
      <w:r>
        <w:rPr>
          <w:rStyle w:val="normaltextrun"/>
          <w:rFonts w:ascii="Menlo" w:eastAsiaTheme="majorEastAsia" w:hAnsi="Menlo" w:cs="Menlo"/>
          <w:color w:val="7A3E9D"/>
          <w:sz w:val="21"/>
          <w:szCs w:val="21"/>
          <w:lang w:val="en-US"/>
        </w:rPr>
        <w:t>number</w:t>
      </w:r>
      <w:r>
        <w:rPr>
          <w:rStyle w:val="normaltextrun"/>
          <w:rFonts w:ascii="Menlo" w:eastAsiaTheme="majorEastAsia" w:hAnsi="Menlo" w:cs="Menlo"/>
          <w:color w:val="777777"/>
          <w:sz w:val="21"/>
          <w:szCs w:val="21"/>
          <w:lang w:val="en-US"/>
        </w:rPr>
        <w:t>)</w:t>
      </w:r>
      <w:r>
        <w:rPr>
          <w:rStyle w:val="eop"/>
          <w:rFonts w:ascii="Menlo" w:eastAsiaTheme="majorEastAsia" w:hAnsi="Menlo" w:cs="Menlo"/>
          <w:color w:val="777777"/>
          <w:sz w:val="21"/>
          <w:szCs w:val="21"/>
        </w:rPr>
        <w:t> </w:t>
      </w:r>
    </w:p>
    <w:p w14:paraId="63A78CFC" w14:textId="77777777" w:rsidR="00AE432A" w:rsidRDefault="00AE432A" w:rsidP="00AE432A">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lang w:val="en-US"/>
        </w:rPr>
        <w:t xml:space="preserve">    </w:t>
      </w:r>
      <w:r>
        <w:rPr>
          <w:rStyle w:val="normaltextrun"/>
          <w:rFonts w:ascii="Menlo" w:eastAsiaTheme="majorEastAsia" w:hAnsi="Menlo" w:cs="Menlo"/>
          <w:color w:val="7A3E9D"/>
          <w:sz w:val="21"/>
          <w:szCs w:val="21"/>
        </w:rPr>
        <w:t>number</w:t>
      </w:r>
      <w:r>
        <w:rPr>
          <w:rStyle w:val="normaltextrun"/>
          <w:rFonts w:ascii="Menlo" w:eastAsiaTheme="majorEastAsia" w:hAnsi="Menlo" w:cs="Menlo"/>
          <w:color w:val="333333"/>
          <w:sz w:val="21"/>
          <w:szCs w:val="21"/>
        </w:rPr>
        <w:t xml:space="preserve"> </w:t>
      </w:r>
      <w:r>
        <w:rPr>
          <w:rStyle w:val="normaltextrun"/>
          <w:rFonts w:ascii="Menlo" w:eastAsiaTheme="majorEastAsia" w:hAnsi="Menlo" w:cs="Menlo"/>
          <w:color w:val="777777"/>
          <w:sz w:val="21"/>
          <w:szCs w:val="21"/>
        </w:rPr>
        <w:t>=</w:t>
      </w:r>
      <w:r>
        <w:rPr>
          <w:rStyle w:val="normaltextrun"/>
          <w:rFonts w:ascii="Menlo" w:eastAsiaTheme="majorEastAsia" w:hAnsi="Menlo" w:cs="Menlo"/>
          <w:color w:val="333333"/>
          <w:sz w:val="21"/>
          <w:szCs w:val="21"/>
        </w:rPr>
        <w:t xml:space="preserve"> </w:t>
      </w:r>
      <w:r>
        <w:rPr>
          <w:rStyle w:val="normaltextrun"/>
          <w:rFonts w:ascii="Menlo" w:eastAsiaTheme="majorEastAsia" w:hAnsi="Menlo" w:cs="Menlo"/>
          <w:color w:val="7A3E9D"/>
          <w:sz w:val="21"/>
          <w:szCs w:val="21"/>
        </w:rPr>
        <w:t>number</w:t>
      </w:r>
      <w:r>
        <w:rPr>
          <w:rStyle w:val="normaltextrun"/>
          <w:rFonts w:ascii="Menlo" w:eastAsiaTheme="majorEastAsia" w:hAnsi="Menlo" w:cs="Menlo"/>
          <w:color w:val="333333"/>
          <w:sz w:val="21"/>
          <w:szCs w:val="21"/>
        </w:rPr>
        <w:t xml:space="preserve"> </w:t>
      </w:r>
      <w:r>
        <w:rPr>
          <w:rStyle w:val="normaltextrun"/>
          <w:rFonts w:ascii="Menlo" w:eastAsiaTheme="majorEastAsia" w:hAnsi="Menlo" w:cs="Menlo"/>
          <w:color w:val="777777"/>
          <w:sz w:val="21"/>
          <w:szCs w:val="21"/>
        </w:rPr>
        <w:t>+</w:t>
      </w:r>
      <w:r>
        <w:rPr>
          <w:rStyle w:val="normaltextrun"/>
          <w:rFonts w:ascii="Menlo" w:eastAsiaTheme="majorEastAsia" w:hAnsi="Menlo" w:cs="Menlo"/>
          <w:color w:val="333333"/>
          <w:sz w:val="21"/>
          <w:szCs w:val="21"/>
        </w:rPr>
        <w:t xml:space="preserve"> </w:t>
      </w:r>
      <w:r>
        <w:rPr>
          <w:rStyle w:val="normaltextrun"/>
          <w:rFonts w:ascii="Menlo" w:eastAsiaTheme="majorEastAsia" w:hAnsi="Menlo" w:cs="Menlo"/>
          <w:color w:val="9C5D27"/>
          <w:sz w:val="21"/>
          <w:szCs w:val="21"/>
        </w:rPr>
        <w:t>1</w:t>
      </w:r>
      <w:r>
        <w:rPr>
          <w:rStyle w:val="eop"/>
          <w:rFonts w:ascii="Menlo" w:eastAsiaTheme="majorEastAsia" w:hAnsi="Menlo" w:cs="Menlo"/>
          <w:color w:val="9C5D27"/>
          <w:sz w:val="21"/>
          <w:szCs w:val="21"/>
        </w:rPr>
        <w:t> </w:t>
      </w:r>
    </w:p>
    <w:p w14:paraId="2DD890C4" w14:textId="77777777" w:rsidR="00AE432A" w:rsidRDefault="00AE432A" w:rsidP="00AE432A">
      <w:pPr>
        <w:pStyle w:val="paragraph"/>
        <w:pBdr>
          <w:left w:val="outset" w:sz="6" w:space="4" w:color="000000"/>
          <w:bottom w:val="inset" w:sz="6" w:space="1"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21"/>
          <w:szCs w:val="21"/>
        </w:rPr>
        <w:t>    </w:t>
      </w:r>
      <w:r>
        <w:rPr>
          <w:rStyle w:val="eop"/>
          <w:rFonts w:ascii="Menlo" w:eastAsiaTheme="majorEastAsia" w:hAnsi="Menlo" w:cs="Menlo"/>
          <w:color w:val="333333"/>
          <w:sz w:val="21"/>
          <w:szCs w:val="21"/>
        </w:rPr>
        <w:t> </w:t>
      </w:r>
    </w:p>
    <w:p w14:paraId="68367449" w14:textId="77777777" w:rsidR="00AE432A" w:rsidRDefault="00AE432A" w:rsidP="00AE432A">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FF0000"/>
        </w:rPr>
        <w:t> </w:t>
      </w:r>
    </w:p>
    <w:p w14:paraId="0C18007F" w14:textId="77777777" w:rsidR="00AE432A" w:rsidRDefault="00AE432A" w:rsidP="00AE432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2214334" w14:textId="77777777" w:rsidR="00AE432A" w:rsidRDefault="00AE432A" w:rsidP="00F9179A">
      <w:pPr>
        <w:pStyle w:val="paragraph"/>
        <w:spacing w:before="0" w:beforeAutospacing="0" w:after="0" w:afterAutospacing="0"/>
        <w:textAlignment w:val="baseline"/>
        <w:rPr>
          <w:rFonts w:asciiTheme="minorHAnsi" w:hAnsiTheme="minorHAnsi" w:cs="Segoe UI"/>
        </w:rPr>
      </w:pPr>
    </w:p>
    <w:p w14:paraId="3B785240" w14:textId="23A24FA5" w:rsidR="00F2317B" w:rsidRDefault="00F2317B">
      <w:pPr>
        <w:rPr>
          <w:rFonts w:eastAsia="Times New Roman" w:cs="Segoe UI"/>
          <w:kern w:val="0"/>
          <w:lang w:eastAsia="da-DK"/>
          <w14:ligatures w14:val="none"/>
        </w:rPr>
      </w:pPr>
      <w:r>
        <w:rPr>
          <w:rFonts w:cs="Segoe UI"/>
        </w:rPr>
        <w:br w:type="page"/>
      </w:r>
    </w:p>
    <w:p w14:paraId="3F3574F7" w14:textId="1505A880" w:rsidR="00E22554" w:rsidRPr="00F2317B" w:rsidRDefault="00F2317B" w:rsidP="00F9179A">
      <w:pPr>
        <w:pStyle w:val="paragraph"/>
        <w:spacing w:before="0" w:beforeAutospacing="0" w:after="0" w:afterAutospacing="0"/>
        <w:textAlignment w:val="baseline"/>
        <w:rPr>
          <w:rFonts w:asciiTheme="minorHAnsi" w:hAnsiTheme="minorHAnsi" w:cs="Segoe UI"/>
          <w:b/>
          <w:bCs/>
          <w:szCs w:val="28"/>
        </w:rPr>
      </w:pPr>
      <w:r w:rsidRPr="00F2317B">
        <w:rPr>
          <w:rFonts w:asciiTheme="minorHAnsi" w:hAnsiTheme="minorHAnsi" w:cs="Segoe UI"/>
          <w:b/>
          <w:bCs/>
          <w:szCs w:val="28"/>
        </w:rPr>
        <w:lastRenderedPageBreak/>
        <w:t>MODELS</w:t>
      </w:r>
    </w:p>
    <w:p w14:paraId="26D5DB6F" w14:textId="77777777" w:rsidR="00F2317B" w:rsidRDefault="00F2317B" w:rsidP="00F9179A">
      <w:pPr>
        <w:pStyle w:val="paragraph"/>
        <w:spacing w:before="0" w:beforeAutospacing="0" w:after="0" w:afterAutospacing="0"/>
        <w:textAlignment w:val="baseline"/>
        <w:rPr>
          <w:rFonts w:asciiTheme="minorHAnsi" w:hAnsiTheme="minorHAnsi" w:cs="Segoe UI"/>
        </w:rPr>
      </w:pPr>
    </w:p>
    <w:p w14:paraId="78B889BA" w14:textId="67A38937" w:rsidR="00520BAB" w:rsidRPr="00520BAB" w:rsidRDefault="00520BAB" w:rsidP="00520BAB">
      <w:pPr>
        <w:pStyle w:val="paragraph"/>
        <w:spacing w:after="0"/>
        <w:textAlignment w:val="baseline"/>
        <w:rPr>
          <w:rFonts w:asciiTheme="minorHAnsi" w:hAnsiTheme="minorHAnsi" w:cs="Segoe UI"/>
        </w:rPr>
      </w:pPr>
      <w:r w:rsidRPr="00520BAB">
        <w:rPr>
          <w:rFonts w:asciiTheme="minorHAnsi" w:hAnsiTheme="minorHAnsi" w:cs="Segoe UI"/>
        </w:rPr>
        <w:t xml:space="preserve">In computer science, the concept of a model is important. A model is a way to describe something so that a computer can work with it. This "something" could be part of the real world—like how a chain falls when you drop it—or it could be something imagined—like how a monster in a computer game behaves when you press a button. </w:t>
      </w:r>
    </w:p>
    <w:p w14:paraId="48B87F92" w14:textId="7DD559AF" w:rsidR="00520BAB" w:rsidRPr="00520BAB" w:rsidRDefault="00520BAB" w:rsidP="00520BAB">
      <w:pPr>
        <w:pStyle w:val="paragraph"/>
        <w:spacing w:after="0"/>
        <w:textAlignment w:val="baseline"/>
        <w:rPr>
          <w:rFonts w:asciiTheme="minorHAnsi" w:hAnsiTheme="minorHAnsi" w:cs="Segoe UI"/>
        </w:rPr>
      </w:pPr>
      <w:r w:rsidRPr="00520BAB">
        <w:rPr>
          <w:rFonts w:asciiTheme="minorHAnsi" w:hAnsiTheme="minorHAnsi" w:cs="Segoe UI"/>
        </w:rPr>
        <w:t xml:space="preserve">When we </w:t>
      </w:r>
      <w:ins w:id="142" w:author="Daniel Spikol" w:date="2025-08-06T13:23:00Z" w16du:dateUtc="2025-08-06T11:23:00Z">
        <w:r w:rsidR="001423C8">
          <w:rPr>
            <w:rFonts w:cs="Segoe UI"/>
          </w:rPr>
          <w:t>create a model in computer science, we select the key components of a situation and describe them clearly, enabling the computer to utilize them for simulations, input responses, or to exhibit specific</w:t>
        </w:r>
      </w:ins>
      <w:del w:id="143" w:author="Daniel Spikol" w:date="2025-08-06T13:23:00Z" w16du:dateUtc="2025-08-06T11:23:00Z">
        <w:r w:rsidRPr="00520BAB" w:rsidDel="001423C8">
          <w:rPr>
            <w:rFonts w:asciiTheme="minorHAnsi" w:hAnsiTheme="minorHAnsi" w:cs="Segoe UI"/>
          </w:rPr>
          <w:delText>make a model in computer science, we choose the most important parts of a situation and describe them clearly, so the computer can use them to run a simulation, respond to input, or show certain</w:delText>
        </w:r>
      </w:del>
      <w:r w:rsidRPr="00520BAB">
        <w:rPr>
          <w:rFonts w:asciiTheme="minorHAnsi" w:hAnsiTheme="minorHAnsi" w:cs="Segoe UI"/>
        </w:rPr>
        <w:t xml:space="preserve"> </w:t>
      </w:r>
      <w:proofErr w:type="spellStart"/>
      <w:r w:rsidRPr="00520BAB">
        <w:rPr>
          <w:rFonts w:asciiTheme="minorHAnsi" w:hAnsiTheme="minorHAnsi" w:cs="Segoe UI"/>
        </w:rPr>
        <w:t>behaviors</w:t>
      </w:r>
      <w:proofErr w:type="spellEnd"/>
      <w:r w:rsidRPr="00520BAB">
        <w:rPr>
          <w:rFonts w:asciiTheme="minorHAnsi" w:hAnsiTheme="minorHAnsi" w:cs="Segoe UI"/>
        </w:rPr>
        <w:t xml:space="preserve">. For example, we might model what kind of sounds a robot should react to, or how a creature should move when it’s hungry. </w:t>
      </w:r>
    </w:p>
    <w:p w14:paraId="1A9B1E00" w14:textId="3631A56E" w:rsidR="00F2317B" w:rsidRDefault="00520BAB" w:rsidP="00520BAB">
      <w:pPr>
        <w:pStyle w:val="paragraph"/>
        <w:spacing w:before="0" w:beforeAutospacing="0" w:after="0" w:afterAutospacing="0"/>
        <w:textAlignment w:val="baseline"/>
        <w:rPr>
          <w:rFonts w:asciiTheme="minorHAnsi" w:hAnsiTheme="minorHAnsi" w:cs="Segoe UI"/>
        </w:rPr>
      </w:pPr>
      <w:r w:rsidRPr="00520BAB">
        <w:rPr>
          <w:rFonts w:asciiTheme="minorHAnsi" w:hAnsiTheme="minorHAnsi" w:cs="Segoe UI"/>
        </w:rPr>
        <w:t>These models help us learn about the world, test ideas, and build things that can interact with people or other systems.</w:t>
      </w:r>
    </w:p>
    <w:p w14:paraId="529C3066"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1DC18A26"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65D19654" w14:textId="55B32797" w:rsidR="00166BFE" w:rsidRDefault="00166BFE" w:rsidP="00520BAB">
      <w:pPr>
        <w:pStyle w:val="paragraph"/>
        <w:spacing w:before="0" w:beforeAutospacing="0" w:after="0" w:afterAutospacing="0"/>
        <w:textAlignment w:val="baseline"/>
        <w:rPr>
          <w:rFonts w:asciiTheme="minorHAnsi" w:hAnsiTheme="minorHAnsi" w:cs="Segoe UI"/>
        </w:rPr>
      </w:pPr>
    </w:p>
    <w:p w14:paraId="55529C0B" w14:textId="53F112ED" w:rsidR="00166BFE" w:rsidRDefault="00166BFE" w:rsidP="00520BAB">
      <w:pPr>
        <w:pStyle w:val="paragraph"/>
        <w:spacing w:before="0" w:beforeAutospacing="0" w:after="0" w:afterAutospacing="0"/>
        <w:textAlignment w:val="baseline"/>
        <w:rPr>
          <w:rFonts w:asciiTheme="minorHAnsi" w:hAnsiTheme="minorHAnsi" w:cs="Segoe UI"/>
        </w:rPr>
      </w:pPr>
    </w:p>
    <w:p w14:paraId="76871493"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5CD1CC79"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0BACA91D" w14:textId="4238C07B" w:rsidR="00166BFE" w:rsidRDefault="00166BFE" w:rsidP="00520BAB">
      <w:pPr>
        <w:pStyle w:val="paragraph"/>
        <w:spacing w:before="0" w:beforeAutospacing="0" w:after="0" w:afterAutospacing="0"/>
        <w:textAlignment w:val="baseline"/>
        <w:rPr>
          <w:rFonts w:asciiTheme="minorHAnsi" w:hAnsiTheme="minorHAnsi" w:cs="Segoe UI"/>
        </w:rPr>
      </w:pPr>
    </w:p>
    <w:p w14:paraId="34B7F69B" w14:textId="01EE722E" w:rsidR="00166BFE" w:rsidRDefault="00166BFE" w:rsidP="00520BAB">
      <w:pPr>
        <w:pStyle w:val="paragraph"/>
        <w:spacing w:before="0" w:beforeAutospacing="0" w:after="0" w:afterAutospacing="0"/>
        <w:textAlignment w:val="baseline"/>
        <w:rPr>
          <w:rFonts w:asciiTheme="minorHAnsi" w:hAnsiTheme="minorHAnsi" w:cs="Segoe UI"/>
        </w:rPr>
      </w:pPr>
    </w:p>
    <w:p w14:paraId="0DEC933E"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7C0FAB22" w14:textId="319F9700" w:rsidR="00166BFE" w:rsidRDefault="00166BFE" w:rsidP="00520BAB">
      <w:pPr>
        <w:pStyle w:val="paragraph"/>
        <w:spacing w:before="0" w:beforeAutospacing="0" w:after="0" w:afterAutospacing="0"/>
        <w:textAlignment w:val="baseline"/>
        <w:rPr>
          <w:rFonts w:asciiTheme="minorHAnsi" w:hAnsiTheme="minorHAnsi" w:cs="Segoe UI"/>
        </w:rPr>
      </w:pPr>
    </w:p>
    <w:p w14:paraId="2B953995" w14:textId="78745D2A" w:rsidR="00166BFE" w:rsidRDefault="00166BFE" w:rsidP="00520BAB">
      <w:pPr>
        <w:pStyle w:val="paragraph"/>
        <w:spacing w:before="0" w:beforeAutospacing="0" w:after="0" w:afterAutospacing="0"/>
        <w:textAlignment w:val="baseline"/>
        <w:rPr>
          <w:rFonts w:asciiTheme="minorHAnsi" w:hAnsiTheme="minorHAnsi" w:cs="Segoe UI"/>
        </w:rPr>
      </w:pPr>
    </w:p>
    <w:p w14:paraId="14C47F42" w14:textId="7C928057" w:rsidR="00166BFE" w:rsidRDefault="00166BFE" w:rsidP="00520BAB">
      <w:pPr>
        <w:pStyle w:val="paragraph"/>
        <w:spacing w:before="0" w:beforeAutospacing="0" w:after="0" w:afterAutospacing="0"/>
        <w:textAlignment w:val="baseline"/>
        <w:rPr>
          <w:rFonts w:asciiTheme="minorHAnsi" w:hAnsiTheme="minorHAnsi" w:cs="Segoe UI"/>
        </w:rPr>
      </w:pPr>
    </w:p>
    <w:p w14:paraId="6D85A8C9" w14:textId="72913D72" w:rsidR="00166BFE" w:rsidRDefault="00D92D4E" w:rsidP="00520BAB">
      <w:pPr>
        <w:pStyle w:val="paragraph"/>
        <w:spacing w:before="0" w:beforeAutospacing="0" w:after="0" w:afterAutospacing="0"/>
        <w:textAlignment w:val="baseline"/>
        <w:rPr>
          <w:rFonts w:asciiTheme="minorHAnsi" w:hAnsiTheme="minorHAnsi" w:cs="Segoe UI"/>
        </w:rPr>
      </w:pPr>
      <w:r>
        <w:rPr>
          <w:noProof/>
        </w:rPr>
        <mc:AlternateContent>
          <mc:Choice Requires="wps">
            <w:drawing>
              <wp:anchor distT="0" distB="0" distL="114300" distR="114300" simplePos="0" relativeHeight="251721728" behindDoc="0" locked="0" layoutInCell="1" allowOverlap="1" wp14:anchorId="62A32D2A" wp14:editId="210E380B">
                <wp:simplePos x="0" y="0"/>
                <wp:positionH relativeFrom="column">
                  <wp:posOffset>8569703</wp:posOffset>
                </wp:positionH>
                <wp:positionV relativeFrom="paragraph">
                  <wp:posOffset>393673</wp:posOffset>
                </wp:positionV>
                <wp:extent cx="1031132" cy="355600"/>
                <wp:effectExtent l="0" t="0" r="0" b="0"/>
                <wp:wrapNone/>
                <wp:docPr id="562888730" name="Tekstfelt 5"/>
                <wp:cNvGraphicFramePr/>
                <a:graphic xmlns:a="http://schemas.openxmlformats.org/drawingml/2006/main">
                  <a:graphicData uri="http://schemas.microsoft.com/office/word/2010/wordprocessingShape">
                    <wps:wsp>
                      <wps:cNvSpPr txBox="1"/>
                      <wps:spPr>
                        <a:xfrm>
                          <a:off x="0" y="0"/>
                          <a:ext cx="1031132" cy="355600"/>
                        </a:xfrm>
                        <a:prstGeom prst="rect">
                          <a:avLst/>
                        </a:prstGeom>
                        <a:solidFill>
                          <a:schemeClr val="accent6">
                            <a:lumMod val="60000"/>
                            <a:lumOff val="40000"/>
                          </a:schemeClr>
                        </a:solidFill>
                        <a:ln w="6350">
                          <a:noFill/>
                        </a:ln>
                      </wps:spPr>
                      <wps:txbx>
                        <w:txbxContent>
                          <w:p w14:paraId="556EEE4A" w14:textId="6E8B6B3B" w:rsidR="00876C2F" w:rsidRDefault="00876C2F" w:rsidP="00D92D4E">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32D2A" id="Tekstfelt 5" o:spid="_x0000_s1030" type="#_x0000_t202" style="position:absolute;margin-left:674.8pt;margin-top:31pt;width:81.2pt;height: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" fillcolor="#8dd873 [1945]" stroked="f" strokeweight=".5pt">
                <v:textbox>
                  <w:txbxContent>
                    <w:p w14:paraId="556EEE4A" w14:textId="6E8B6B3B" w:rsidR="00876C2F" w:rsidRDefault="00876C2F" w:rsidP="00D92D4E">
                      <w:r>
                        <w:t>28</w:t>
                      </w:r>
                    </w:p>
                  </w:txbxContent>
                </v:textbox>
              </v:shape>
            </w:pict>
          </mc:Fallback>
        </mc:AlternateContent>
      </w:r>
    </w:p>
    <w:p w14:paraId="575C4AEB" w14:textId="6976C467" w:rsidR="00060EE1" w:rsidRDefault="00060EE1" w:rsidP="00520BAB">
      <w:pPr>
        <w:pStyle w:val="paragraph"/>
        <w:spacing w:before="0" w:beforeAutospacing="0" w:after="0" w:afterAutospacing="0"/>
        <w:textAlignment w:val="baseline"/>
        <w:rPr>
          <w:rFonts w:asciiTheme="minorHAnsi" w:hAnsiTheme="minorHAnsi" w:cs="Segoe UI"/>
          <w:b/>
          <w:bCs/>
          <w:szCs w:val="28"/>
        </w:rPr>
      </w:pPr>
      <w:r>
        <w:rPr>
          <w:rFonts w:asciiTheme="minorHAnsi" w:hAnsiTheme="minorHAnsi" w:cs="Segoe UI"/>
          <w:b/>
          <w:bCs/>
          <w:szCs w:val="28"/>
        </w:rPr>
        <w:t>…</w:t>
      </w:r>
    </w:p>
    <w:p w14:paraId="6257A56E" w14:textId="77777777" w:rsidR="00060EE1" w:rsidRDefault="00060EE1" w:rsidP="00520BAB">
      <w:pPr>
        <w:pStyle w:val="paragraph"/>
        <w:spacing w:before="0" w:beforeAutospacing="0" w:after="0" w:afterAutospacing="0"/>
        <w:textAlignment w:val="baseline"/>
        <w:rPr>
          <w:rFonts w:asciiTheme="minorHAnsi" w:hAnsiTheme="minorHAnsi" w:cs="Segoe UI"/>
          <w:b/>
          <w:bCs/>
          <w:szCs w:val="28"/>
        </w:rPr>
      </w:pPr>
    </w:p>
    <w:p w14:paraId="564F556D" w14:textId="77777777" w:rsidR="00060EE1" w:rsidRDefault="00060EE1">
      <w:pPr>
        <w:rPr>
          <w:rFonts w:eastAsia="Times New Roman" w:cs="Segoe UI"/>
          <w:b/>
          <w:bCs/>
          <w:kern w:val="0"/>
          <w:szCs w:val="28"/>
          <w:lang w:eastAsia="da-DK"/>
          <w14:ligatures w14:val="none"/>
        </w:rPr>
      </w:pPr>
      <w:r>
        <w:rPr>
          <w:rFonts w:cs="Segoe UI"/>
          <w:b/>
          <w:bCs/>
          <w:szCs w:val="28"/>
        </w:rPr>
        <w:br w:type="page"/>
      </w:r>
    </w:p>
    <w:p w14:paraId="60364B33" w14:textId="5772485F" w:rsidR="00166BFE" w:rsidRPr="00166BFE" w:rsidRDefault="00166BFE" w:rsidP="00520BAB">
      <w:pPr>
        <w:pStyle w:val="paragraph"/>
        <w:spacing w:before="0" w:beforeAutospacing="0" w:after="0" w:afterAutospacing="0"/>
        <w:textAlignment w:val="baseline"/>
        <w:rPr>
          <w:rFonts w:asciiTheme="minorHAnsi" w:hAnsiTheme="minorHAnsi" w:cs="Segoe UI"/>
          <w:b/>
          <w:bCs/>
          <w:szCs w:val="28"/>
        </w:rPr>
      </w:pPr>
      <w:r w:rsidRPr="00166BFE">
        <w:rPr>
          <w:rFonts w:asciiTheme="minorHAnsi" w:hAnsiTheme="minorHAnsi" w:cs="Segoe UI"/>
          <w:b/>
          <w:bCs/>
          <w:szCs w:val="28"/>
        </w:rPr>
        <w:lastRenderedPageBreak/>
        <w:t>ABSTRACTION AND DECOMPOSITION</w:t>
      </w:r>
    </w:p>
    <w:p w14:paraId="02526132" w14:textId="77777777" w:rsidR="00166BFE" w:rsidRDefault="00166BFE" w:rsidP="00520BAB">
      <w:pPr>
        <w:pStyle w:val="paragraph"/>
        <w:spacing w:before="0" w:beforeAutospacing="0" w:after="0" w:afterAutospacing="0"/>
        <w:textAlignment w:val="baseline"/>
        <w:rPr>
          <w:rFonts w:asciiTheme="minorHAnsi" w:hAnsiTheme="minorHAnsi" w:cs="Segoe UI"/>
        </w:rPr>
      </w:pPr>
    </w:p>
    <w:p w14:paraId="7C335C98" w14:textId="4832C121" w:rsidR="007E5BFB" w:rsidRPr="007E5BFB" w:rsidRDefault="007E5BFB" w:rsidP="007E5BFB">
      <w:pPr>
        <w:pStyle w:val="paragraph"/>
        <w:spacing w:after="0"/>
        <w:textAlignment w:val="baseline"/>
        <w:rPr>
          <w:rFonts w:asciiTheme="minorHAnsi" w:hAnsiTheme="minorHAnsi" w:cs="Segoe UI"/>
        </w:rPr>
      </w:pPr>
      <w:r w:rsidRPr="007E5BFB">
        <w:rPr>
          <w:rFonts w:asciiTheme="minorHAnsi" w:hAnsiTheme="minorHAnsi" w:cs="Segoe UI"/>
        </w:rPr>
        <w:t>Understanding a problem by breaking it down into meaningful, manageable components</w:t>
      </w:r>
      <w:del w:id="144" w:author="Daniel Spikol" w:date="2025-08-06T13:23:00Z" w16du:dateUtc="2025-08-06T11:23:00Z">
        <w:r w:rsidRPr="007E5BFB" w:rsidDel="001423C8">
          <w:rPr>
            <w:rFonts w:asciiTheme="minorHAnsi" w:hAnsiTheme="minorHAnsi" w:cs="Segoe UI"/>
          </w:rPr>
          <w:delText>,</w:delText>
        </w:r>
      </w:del>
      <w:r w:rsidRPr="007E5BFB">
        <w:rPr>
          <w:rFonts w:asciiTheme="minorHAnsi" w:hAnsiTheme="minorHAnsi" w:cs="Segoe UI"/>
        </w:rPr>
        <w:t xml:space="preserve"> and structuring these at appropriate levels of abstraction cannot be overestimated. Not only will this process make the problem more manageable, </w:t>
      </w:r>
      <w:ins w:id="145" w:author="Daniel Spikol" w:date="2025-08-06T13:23:00Z" w16du:dateUtc="2025-08-06T11:23:00Z">
        <w:r w:rsidR="001423C8">
          <w:rPr>
            <w:rFonts w:asciiTheme="minorHAnsi" w:hAnsiTheme="minorHAnsi" w:cs="Segoe UI"/>
          </w:rPr>
          <w:t xml:space="preserve">but </w:t>
        </w:r>
      </w:ins>
      <w:r w:rsidRPr="007E5BFB">
        <w:rPr>
          <w:rFonts w:asciiTheme="minorHAnsi" w:hAnsiTheme="minorHAnsi" w:cs="Segoe UI"/>
        </w:rPr>
        <w:t>it will</w:t>
      </w:r>
      <w:ins w:id="146" w:author="Daniel Spikol" w:date="2025-08-06T13:23:00Z" w16du:dateUtc="2025-08-06T11:23:00Z">
        <w:r w:rsidR="001423C8">
          <w:rPr>
            <w:rFonts w:asciiTheme="minorHAnsi" w:hAnsiTheme="minorHAnsi" w:cs="Segoe UI"/>
          </w:rPr>
          <w:t>,</w:t>
        </w:r>
      </w:ins>
      <w:r w:rsidRPr="007E5BFB">
        <w:rPr>
          <w:rFonts w:asciiTheme="minorHAnsi" w:hAnsiTheme="minorHAnsi" w:cs="Segoe UI"/>
        </w:rPr>
        <w:t xml:space="preserve"> in most cases</w:t>
      </w:r>
      <w:ins w:id="147" w:author="Daniel Spikol" w:date="2025-08-06T13:23:00Z" w16du:dateUtc="2025-08-06T11:23:00Z">
        <w:r w:rsidR="001423C8">
          <w:rPr>
            <w:rFonts w:asciiTheme="minorHAnsi" w:hAnsiTheme="minorHAnsi" w:cs="Segoe UI"/>
          </w:rPr>
          <w:t>,</w:t>
        </w:r>
      </w:ins>
      <w:r w:rsidRPr="007E5BFB">
        <w:rPr>
          <w:rFonts w:asciiTheme="minorHAnsi" w:hAnsiTheme="minorHAnsi" w:cs="Segoe UI"/>
        </w:rPr>
        <w:t xml:space="preserve"> make the problem much easier to solve. </w:t>
      </w:r>
    </w:p>
    <w:p w14:paraId="126D02ED" w14:textId="77777777" w:rsidR="00060EE1" w:rsidRDefault="007E5BFB" w:rsidP="007E5BFB">
      <w:pPr>
        <w:pStyle w:val="paragraph"/>
        <w:spacing w:before="0" w:beforeAutospacing="0" w:after="0" w:afterAutospacing="0"/>
        <w:textAlignment w:val="baseline"/>
        <w:rPr>
          <w:rFonts w:asciiTheme="minorHAnsi" w:hAnsiTheme="minorHAnsi" w:cs="Segoe UI"/>
        </w:rPr>
      </w:pPr>
      <w:r w:rsidRPr="007E5BFB">
        <w:rPr>
          <w:rFonts w:asciiTheme="minorHAnsi" w:hAnsiTheme="minorHAnsi" w:cs="Segoe UI"/>
        </w:rPr>
        <w:t xml:space="preserve">Consider, for instance, the task of writing a program that calculates the average score of a group of players and identifies which player, if any, scored above this average. </w:t>
      </w:r>
    </w:p>
    <w:p w14:paraId="12F8908D" w14:textId="77777777" w:rsidR="00060EE1" w:rsidRDefault="00060EE1" w:rsidP="007E5BFB">
      <w:pPr>
        <w:pStyle w:val="paragraph"/>
        <w:spacing w:before="0" w:beforeAutospacing="0" w:after="0" w:afterAutospacing="0"/>
        <w:textAlignment w:val="baseline"/>
        <w:rPr>
          <w:rFonts w:asciiTheme="minorHAnsi" w:hAnsiTheme="minorHAnsi" w:cs="Segoe UI"/>
        </w:rPr>
      </w:pPr>
    </w:p>
    <w:p w14:paraId="74A4B465" w14:textId="7B15EB80" w:rsidR="00166BFE" w:rsidRDefault="007E5BFB" w:rsidP="007E5BFB">
      <w:pPr>
        <w:pStyle w:val="paragraph"/>
        <w:spacing w:before="0" w:beforeAutospacing="0" w:after="0" w:afterAutospacing="0"/>
        <w:textAlignment w:val="baseline"/>
        <w:rPr>
          <w:rFonts w:asciiTheme="minorHAnsi" w:hAnsiTheme="minorHAnsi" w:cs="Segoe UI"/>
        </w:rPr>
      </w:pPr>
      <w:r w:rsidRPr="007E5BFB">
        <w:rPr>
          <w:rFonts w:asciiTheme="minorHAnsi" w:hAnsiTheme="minorHAnsi" w:cs="Segoe UI"/>
        </w:rPr>
        <w:t>Applying the ideas of abstraction and decomposition to this problem, we can divide the task into distinct subcomponents. For example, one function might fetch the data, another would compute the average, another again might filter the player who exceeds it, and a fourth would format and display the result. This gives a clean, linear program structure, where each function handles a specific responsibility and passes its output to the next. Such an approach not only clarifies program logic but also enhances maintainability and reusability.</w:t>
      </w:r>
    </w:p>
    <w:p w14:paraId="0EF259DE" w14:textId="7987FB46" w:rsidR="00060EE1" w:rsidDel="001423C8" w:rsidRDefault="00060EE1" w:rsidP="007E5BFB">
      <w:pPr>
        <w:pStyle w:val="paragraph"/>
        <w:spacing w:before="0" w:beforeAutospacing="0" w:after="0" w:afterAutospacing="0"/>
        <w:textAlignment w:val="baseline"/>
        <w:rPr>
          <w:del w:id="148" w:author="Daniel Spikol" w:date="2025-08-06T13:23:00Z" w16du:dateUtc="2025-08-06T11:23:00Z"/>
          <w:rFonts w:asciiTheme="minorHAnsi" w:hAnsiTheme="minorHAnsi" w:cs="Segoe UI"/>
        </w:rPr>
      </w:pPr>
    </w:p>
    <w:p w14:paraId="5ADF89D3" w14:textId="70BFA12A" w:rsidR="00060EE1" w:rsidDel="001423C8" w:rsidRDefault="00060EE1" w:rsidP="007E5BFB">
      <w:pPr>
        <w:pStyle w:val="paragraph"/>
        <w:spacing w:before="0" w:beforeAutospacing="0" w:after="0" w:afterAutospacing="0"/>
        <w:textAlignment w:val="baseline"/>
        <w:rPr>
          <w:del w:id="149" w:author="Daniel Spikol" w:date="2025-08-06T13:23:00Z" w16du:dateUtc="2025-08-06T11:23:00Z"/>
          <w:rFonts w:asciiTheme="minorHAnsi" w:hAnsiTheme="minorHAnsi" w:cs="Segoe UI"/>
        </w:rPr>
      </w:pPr>
    </w:p>
    <w:p w14:paraId="2DF2859D" w14:textId="0296C877" w:rsidR="00060EE1" w:rsidDel="001423C8" w:rsidRDefault="00060EE1" w:rsidP="007E5BFB">
      <w:pPr>
        <w:pStyle w:val="paragraph"/>
        <w:spacing w:before="0" w:beforeAutospacing="0" w:after="0" w:afterAutospacing="0"/>
        <w:textAlignment w:val="baseline"/>
        <w:rPr>
          <w:del w:id="150" w:author="Daniel Spikol" w:date="2025-08-06T13:23:00Z" w16du:dateUtc="2025-08-06T11:23:00Z"/>
          <w:rFonts w:asciiTheme="minorHAnsi" w:hAnsiTheme="minorHAnsi" w:cs="Segoe UI"/>
        </w:rPr>
      </w:pPr>
    </w:p>
    <w:p w14:paraId="33FC6131" w14:textId="6D95289D" w:rsidR="00060EE1" w:rsidDel="001423C8" w:rsidRDefault="00060EE1" w:rsidP="007E5BFB">
      <w:pPr>
        <w:pStyle w:val="paragraph"/>
        <w:spacing w:before="0" w:beforeAutospacing="0" w:after="0" w:afterAutospacing="0"/>
        <w:textAlignment w:val="baseline"/>
        <w:rPr>
          <w:del w:id="151" w:author="Daniel Spikol" w:date="2025-08-06T13:23:00Z" w16du:dateUtc="2025-08-06T11:23:00Z"/>
          <w:rFonts w:asciiTheme="minorHAnsi" w:hAnsiTheme="minorHAnsi" w:cs="Segoe UI"/>
        </w:rPr>
      </w:pPr>
    </w:p>
    <w:p w14:paraId="736CA7EC" w14:textId="0E43EF66" w:rsidR="00060EE1" w:rsidDel="001423C8" w:rsidRDefault="00060EE1" w:rsidP="007E5BFB">
      <w:pPr>
        <w:pStyle w:val="paragraph"/>
        <w:spacing w:before="0" w:beforeAutospacing="0" w:after="0" w:afterAutospacing="0"/>
        <w:textAlignment w:val="baseline"/>
        <w:rPr>
          <w:del w:id="152" w:author="Daniel Spikol" w:date="2025-08-06T13:23:00Z" w16du:dateUtc="2025-08-06T11:23:00Z"/>
          <w:rFonts w:asciiTheme="minorHAnsi" w:hAnsiTheme="minorHAnsi" w:cs="Segoe UI"/>
        </w:rPr>
      </w:pPr>
    </w:p>
    <w:p w14:paraId="1761D103" w14:textId="5F43D6DF" w:rsidR="00060EE1" w:rsidDel="001423C8" w:rsidRDefault="00060EE1" w:rsidP="007E5BFB">
      <w:pPr>
        <w:pStyle w:val="paragraph"/>
        <w:spacing w:before="0" w:beforeAutospacing="0" w:after="0" w:afterAutospacing="0"/>
        <w:textAlignment w:val="baseline"/>
        <w:rPr>
          <w:del w:id="153" w:author="Daniel Spikol" w:date="2025-08-06T13:23:00Z" w16du:dateUtc="2025-08-06T11:23:00Z"/>
          <w:rFonts w:asciiTheme="minorHAnsi" w:hAnsiTheme="minorHAnsi" w:cs="Segoe UI"/>
        </w:rPr>
      </w:pPr>
    </w:p>
    <w:p w14:paraId="63909FE4" w14:textId="48971967" w:rsidR="00060EE1" w:rsidDel="001423C8" w:rsidRDefault="00060EE1" w:rsidP="007E5BFB">
      <w:pPr>
        <w:pStyle w:val="paragraph"/>
        <w:spacing w:before="0" w:beforeAutospacing="0" w:after="0" w:afterAutospacing="0"/>
        <w:textAlignment w:val="baseline"/>
        <w:rPr>
          <w:del w:id="154" w:author="Daniel Spikol" w:date="2025-08-06T13:23:00Z" w16du:dateUtc="2025-08-06T11:23:00Z"/>
          <w:rFonts w:asciiTheme="minorHAnsi" w:hAnsiTheme="minorHAnsi" w:cs="Segoe UI"/>
        </w:rPr>
      </w:pPr>
    </w:p>
    <w:p w14:paraId="0B1B81C4" w14:textId="67B66FF0" w:rsidR="00060EE1" w:rsidDel="001423C8" w:rsidRDefault="00060EE1" w:rsidP="007E5BFB">
      <w:pPr>
        <w:pStyle w:val="paragraph"/>
        <w:spacing w:before="0" w:beforeAutospacing="0" w:after="0" w:afterAutospacing="0"/>
        <w:textAlignment w:val="baseline"/>
        <w:rPr>
          <w:del w:id="155" w:author="Daniel Spikol" w:date="2025-08-06T13:23:00Z" w16du:dateUtc="2025-08-06T11:23:00Z"/>
          <w:rFonts w:asciiTheme="minorHAnsi" w:hAnsiTheme="minorHAnsi" w:cs="Segoe UI"/>
        </w:rPr>
      </w:pPr>
    </w:p>
    <w:p w14:paraId="777E92A7" w14:textId="77777777" w:rsidR="00060EE1" w:rsidRDefault="00060EE1" w:rsidP="00060EE1">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DCD1271" w14:textId="77777777" w:rsidR="00060EE1" w:rsidRDefault="00060EE1" w:rsidP="00060EE1">
      <w:pPr>
        <w:pStyle w:val="paragraph"/>
        <w:pBdr>
          <w:top w:val="outset" w:sz="6" w:space="1" w:color="000000"/>
          <w:left w:val="outset" w:sz="6" w:space="4"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normaltextrun"/>
          <w:rFonts w:ascii="Aptos" w:eastAsiaTheme="majorEastAsia" w:hAnsi="Aptos" w:cs="Segoe UI"/>
          <w:b/>
          <w:bCs/>
          <w:color w:val="A6A6A6"/>
          <w:sz w:val="18"/>
          <w:szCs w:val="18"/>
          <w:shd w:val="clear" w:color="auto" w:fill="F2F2F2"/>
          <w:lang w:val="en-US"/>
        </w:rPr>
        <w:t>PYTHON</w:t>
      </w:r>
      <w:r>
        <w:rPr>
          <w:rStyle w:val="eop"/>
          <w:rFonts w:ascii="Aptos" w:eastAsiaTheme="majorEastAsia" w:hAnsi="Aptos" w:cs="Segoe UI"/>
          <w:color w:val="A6A6A6"/>
          <w:sz w:val="18"/>
          <w:szCs w:val="18"/>
        </w:rPr>
        <w:t> </w:t>
      </w:r>
    </w:p>
    <w:p w14:paraId="4F4969F8"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7A3E9D"/>
          <w:sz w:val="16"/>
          <w:szCs w:val="16"/>
        </w:rPr>
        <w:t> </w:t>
      </w:r>
    </w:p>
    <w:p w14:paraId="4E731EAB"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16"/>
          <w:szCs w:val="16"/>
          <w:lang w:val="en-US"/>
        </w:rPr>
        <w:t>def</w:t>
      </w:r>
      <w:r>
        <w:rPr>
          <w:rStyle w:val="normaltextrun"/>
          <w:rFonts w:ascii="Menlo" w:eastAsiaTheme="majorEastAsia" w:hAnsi="Menlo" w:cs="Menlo"/>
          <w:color w:val="333333"/>
          <w:sz w:val="16"/>
          <w:szCs w:val="16"/>
          <w:lang w:val="en-US"/>
        </w:rPr>
        <w:t xml:space="preserve"> </w:t>
      </w:r>
      <w:proofErr w:type="spellStart"/>
      <w:r>
        <w:rPr>
          <w:rStyle w:val="normaltextrun"/>
          <w:rFonts w:ascii="Menlo" w:eastAsiaTheme="majorEastAsia" w:hAnsi="Menlo" w:cs="Menlo"/>
          <w:b/>
          <w:bCs/>
          <w:color w:val="AA3731"/>
          <w:sz w:val="16"/>
          <w:szCs w:val="16"/>
          <w:lang w:val="en-US"/>
        </w:rPr>
        <w:t>get_</w:t>
      </w:r>
      <w:proofErr w:type="gramStart"/>
      <w:r>
        <w:rPr>
          <w:rStyle w:val="normaltextrun"/>
          <w:rFonts w:ascii="Menlo" w:eastAsiaTheme="majorEastAsia" w:hAnsi="Menlo" w:cs="Menlo"/>
          <w:b/>
          <w:bCs/>
          <w:color w:val="AA3731"/>
          <w:sz w:val="16"/>
          <w:szCs w:val="16"/>
          <w:lang w:val="en-US"/>
        </w:rPr>
        <w:t>scores</w:t>
      </w:r>
      <w:proofErr w:type="spellEnd"/>
      <w:r>
        <w:rPr>
          <w:rStyle w:val="normaltextrun"/>
          <w:rFonts w:ascii="Menlo" w:eastAsiaTheme="majorEastAsia" w:hAnsi="Menlo" w:cs="Menlo"/>
          <w:color w:val="777777"/>
          <w:sz w:val="16"/>
          <w:szCs w:val="16"/>
          <w:lang w:val="en-US"/>
        </w:rPr>
        <w:t>(</w:t>
      </w:r>
      <w:proofErr w:type="gramEnd"/>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316C5C37"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return</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448C27"/>
          <w:sz w:val="16"/>
          <w:szCs w:val="16"/>
          <w:lang w:val="en-US"/>
        </w:rPr>
        <w:t>Morten</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9C5D27"/>
          <w:sz w:val="16"/>
          <w:szCs w:val="16"/>
          <w:lang w:val="en-US"/>
        </w:rPr>
        <w:t>4</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448C27"/>
          <w:sz w:val="16"/>
          <w:szCs w:val="16"/>
          <w:lang w:val="en-US"/>
        </w:rPr>
        <w:t>Jack</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9C5D27"/>
          <w:sz w:val="16"/>
          <w:szCs w:val="16"/>
          <w:lang w:val="en-US"/>
        </w:rPr>
        <w:t>2</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448C27"/>
          <w:sz w:val="16"/>
          <w:szCs w:val="16"/>
          <w:lang w:val="en-US"/>
        </w:rPr>
        <w:t>Liv</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9C5D27"/>
          <w:sz w:val="16"/>
          <w:szCs w:val="16"/>
          <w:lang w:val="en-US"/>
        </w:rPr>
        <w:t>3</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251A7882"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16"/>
          <w:szCs w:val="16"/>
        </w:rPr>
        <w:t> </w:t>
      </w:r>
    </w:p>
    <w:p w14:paraId="038DD47E"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16"/>
          <w:szCs w:val="16"/>
          <w:lang w:val="en-US"/>
        </w:rPr>
        <w:t>def</w:t>
      </w:r>
      <w:r>
        <w:rPr>
          <w:rStyle w:val="normaltextrun"/>
          <w:rFonts w:ascii="Menlo" w:eastAsiaTheme="majorEastAsia" w:hAnsi="Menlo" w:cs="Menlo"/>
          <w:color w:val="333333"/>
          <w:sz w:val="16"/>
          <w:szCs w:val="16"/>
          <w:lang w:val="en-US"/>
        </w:rPr>
        <w:t xml:space="preserve"> </w:t>
      </w:r>
      <w:proofErr w:type="spellStart"/>
      <w:r>
        <w:rPr>
          <w:rStyle w:val="normaltextrun"/>
          <w:rFonts w:ascii="Menlo" w:eastAsiaTheme="majorEastAsia" w:hAnsi="Menlo" w:cs="Menlo"/>
          <w:b/>
          <w:bCs/>
          <w:color w:val="AA3731"/>
          <w:sz w:val="16"/>
          <w:szCs w:val="16"/>
          <w:lang w:val="en-US"/>
        </w:rPr>
        <w:t>calculate_average</w:t>
      </w:r>
      <w:proofErr w:type="spellEnd"/>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7A3E9D"/>
          <w:sz w:val="16"/>
          <w:szCs w:val="16"/>
          <w:lang w:val="en-US"/>
        </w:rPr>
        <w:t>scores</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731DA144"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total</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proofErr w:type="gramStart"/>
      <w:r>
        <w:rPr>
          <w:rStyle w:val="normaltextrun"/>
          <w:rFonts w:ascii="Menlo" w:eastAsiaTheme="majorEastAsia" w:hAnsi="Menlo" w:cs="Menlo"/>
          <w:b/>
          <w:bCs/>
          <w:color w:val="AA3731"/>
          <w:sz w:val="16"/>
          <w:szCs w:val="16"/>
          <w:lang w:val="en-US"/>
        </w:rPr>
        <w:t>sum</w:t>
      </w:r>
      <w:r>
        <w:rPr>
          <w:rStyle w:val="normaltextrun"/>
          <w:rFonts w:ascii="Menlo" w:eastAsiaTheme="majorEastAsia" w:hAnsi="Menlo" w:cs="Menlo"/>
          <w:color w:val="777777"/>
          <w:sz w:val="16"/>
          <w:szCs w:val="16"/>
          <w:lang w:val="en-US"/>
        </w:rPr>
        <w:t>(</w:t>
      </w:r>
      <w:proofErr w:type="gramEnd"/>
      <w:r>
        <w:rPr>
          <w:rStyle w:val="normaltextrun"/>
          <w:rFonts w:ascii="Menlo" w:eastAsiaTheme="majorEastAsia" w:hAnsi="Menlo" w:cs="Menlo"/>
          <w:color w:val="7A3E9D"/>
          <w:sz w:val="16"/>
          <w:szCs w:val="16"/>
          <w:lang w:val="en-US"/>
        </w:rPr>
        <w:t>score</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for</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_</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score</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in</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scores</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52C09015"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return</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total</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proofErr w:type="spellStart"/>
      <w:r>
        <w:rPr>
          <w:rStyle w:val="normaltextrun"/>
          <w:rFonts w:ascii="Menlo" w:eastAsiaTheme="majorEastAsia" w:hAnsi="Menlo" w:cs="Menlo"/>
          <w:b/>
          <w:bCs/>
          <w:color w:val="AA3731"/>
          <w:sz w:val="16"/>
          <w:szCs w:val="16"/>
          <w:lang w:val="en-US"/>
        </w:rPr>
        <w:t>len</w:t>
      </w:r>
      <w:proofErr w:type="spellEnd"/>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7A3E9D"/>
          <w:sz w:val="16"/>
          <w:szCs w:val="16"/>
          <w:lang w:val="en-US"/>
        </w:rPr>
        <w:t>scores</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40646280"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16"/>
          <w:szCs w:val="16"/>
        </w:rPr>
        <w:t> </w:t>
      </w:r>
    </w:p>
    <w:p w14:paraId="66239F6A"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16"/>
          <w:szCs w:val="16"/>
          <w:lang w:val="en-US"/>
        </w:rPr>
        <w:t>def</w:t>
      </w:r>
      <w:r>
        <w:rPr>
          <w:rStyle w:val="normaltextrun"/>
          <w:rFonts w:ascii="Menlo" w:eastAsiaTheme="majorEastAsia" w:hAnsi="Menlo" w:cs="Menlo"/>
          <w:color w:val="333333"/>
          <w:sz w:val="16"/>
          <w:szCs w:val="16"/>
          <w:lang w:val="en-US"/>
        </w:rPr>
        <w:t xml:space="preserve"> </w:t>
      </w:r>
      <w:proofErr w:type="spellStart"/>
      <w:r>
        <w:rPr>
          <w:rStyle w:val="normaltextrun"/>
          <w:rFonts w:ascii="Menlo" w:eastAsiaTheme="majorEastAsia" w:hAnsi="Menlo" w:cs="Menlo"/>
          <w:b/>
          <w:bCs/>
          <w:color w:val="AA3731"/>
          <w:sz w:val="16"/>
          <w:szCs w:val="16"/>
          <w:lang w:val="en-US"/>
        </w:rPr>
        <w:t>print_above_</w:t>
      </w:r>
      <w:proofErr w:type="gramStart"/>
      <w:r>
        <w:rPr>
          <w:rStyle w:val="normaltextrun"/>
          <w:rFonts w:ascii="Menlo" w:eastAsiaTheme="majorEastAsia" w:hAnsi="Menlo" w:cs="Menlo"/>
          <w:b/>
          <w:bCs/>
          <w:color w:val="AA3731"/>
          <w:sz w:val="16"/>
          <w:szCs w:val="16"/>
          <w:lang w:val="en-US"/>
        </w:rPr>
        <w:t>average</w:t>
      </w:r>
      <w:proofErr w:type="spellEnd"/>
      <w:r>
        <w:rPr>
          <w:rStyle w:val="normaltextrun"/>
          <w:rFonts w:ascii="Menlo" w:eastAsiaTheme="majorEastAsia" w:hAnsi="Menlo" w:cs="Menlo"/>
          <w:color w:val="777777"/>
          <w:sz w:val="16"/>
          <w:szCs w:val="16"/>
          <w:lang w:val="en-US"/>
        </w:rPr>
        <w:t>(</w:t>
      </w:r>
      <w:proofErr w:type="gramEnd"/>
      <w:r>
        <w:rPr>
          <w:rStyle w:val="normaltextrun"/>
          <w:rFonts w:ascii="Menlo" w:eastAsiaTheme="majorEastAsia" w:hAnsi="Menlo" w:cs="Menlo"/>
          <w:color w:val="7A3E9D"/>
          <w:sz w:val="16"/>
          <w:szCs w:val="16"/>
          <w:lang w:val="en-US"/>
        </w:rPr>
        <w:t>scores</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average</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7FA79A51"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for</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name</w:t>
      </w:r>
      <w:r>
        <w:rPr>
          <w:rStyle w:val="normaltextrun"/>
          <w:rFonts w:ascii="Menlo" w:eastAsiaTheme="majorEastAsia" w:hAnsi="Menlo" w:cs="Menlo"/>
          <w:color w:val="777777"/>
          <w:sz w:val="16"/>
          <w:szCs w:val="16"/>
          <w:lang w:val="en-US"/>
        </w:rPr>
        <w:t>,</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score</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lang w:val="en-US"/>
        </w:rPr>
        <w:t>in</w:t>
      </w: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7A3E9D"/>
          <w:sz w:val="16"/>
          <w:szCs w:val="16"/>
          <w:lang w:val="en-US"/>
        </w:rPr>
        <w:t>scores</w:t>
      </w:r>
      <w:r>
        <w:rPr>
          <w:rStyle w:val="normaltextrun"/>
          <w:rFonts w:ascii="Menlo" w:eastAsiaTheme="majorEastAsia" w:hAnsi="Menlo" w:cs="Menlo"/>
          <w:color w:val="777777"/>
          <w:sz w:val="16"/>
          <w:szCs w:val="16"/>
          <w:lang w:val="en-US"/>
        </w:rPr>
        <w:t>:</w:t>
      </w:r>
      <w:r>
        <w:rPr>
          <w:rStyle w:val="eop"/>
          <w:rFonts w:ascii="Menlo" w:eastAsiaTheme="majorEastAsia" w:hAnsi="Menlo" w:cs="Menlo"/>
          <w:color w:val="777777"/>
          <w:sz w:val="16"/>
          <w:szCs w:val="16"/>
        </w:rPr>
        <w:t> </w:t>
      </w:r>
    </w:p>
    <w:p w14:paraId="5BD81C72"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lang w:val="en-US"/>
        </w:rPr>
        <w:t xml:space="preserve">        </w:t>
      </w:r>
      <w:r>
        <w:rPr>
          <w:rStyle w:val="normaltextrun"/>
          <w:rFonts w:ascii="Menlo" w:eastAsiaTheme="majorEastAsia" w:hAnsi="Menlo" w:cs="Menlo"/>
          <w:color w:val="4B69C6"/>
          <w:sz w:val="16"/>
          <w:szCs w:val="16"/>
        </w:rPr>
        <w:t>if</w:t>
      </w: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color w:val="7A3E9D"/>
          <w:sz w:val="16"/>
          <w:szCs w:val="16"/>
        </w:rPr>
        <w:t>score</w:t>
      </w: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color w:val="777777"/>
          <w:sz w:val="16"/>
          <w:szCs w:val="16"/>
        </w:rPr>
        <w:t>&gt;</w:t>
      </w: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color w:val="7A3E9D"/>
          <w:sz w:val="16"/>
          <w:szCs w:val="16"/>
        </w:rPr>
        <w:t>average</w:t>
      </w:r>
      <w:r>
        <w:rPr>
          <w:rStyle w:val="normaltextrun"/>
          <w:rFonts w:ascii="Menlo" w:eastAsiaTheme="majorEastAsia" w:hAnsi="Menlo" w:cs="Menlo"/>
          <w:color w:val="777777"/>
          <w:sz w:val="16"/>
          <w:szCs w:val="16"/>
        </w:rPr>
        <w:t>:</w:t>
      </w:r>
      <w:r>
        <w:rPr>
          <w:rStyle w:val="eop"/>
          <w:rFonts w:ascii="Menlo" w:eastAsiaTheme="majorEastAsia" w:hAnsi="Menlo" w:cs="Menlo"/>
          <w:color w:val="777777"/>
          <w:sz w:val="16"/>
          <w:szCs w:val="16"/>
        </w:rPr>
        <w:t> </w:t>
      </w:r>
    </w:p>
    <w:p w14:paraId="0CC82765"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b/>
          <w:bCs/>
          <w:color w:val="AA3731"/>
          <w:sz w:val="16"/>
          <w:szCs w:val="16"/>
        </w:rPr>
        <w:t>print</w:t>
      </w:r>
      <w:r>
        <w:rPr>
          <w:rStyle w:val="normaltextrun"/>
          <w:rFonts w:ascii="Menlo" w:eastAsiaTheme="majorEastAsia" w:hAnsi="Menlo" w:cs="Menlo"/>
          <w:color w:val="777777"/>
          <w:sz w:val="16"/>
          <w:szCs w:val="16"/>
        </w:rPr>
        <w:t>(</w:t>
      </w:r>
      <w:r>
        <w:rPr>
          <w:rStyle w:val="normaltextrun"/>
          <w:rFonts w:ascii="Menlo" w:eastAsiaTheme="majorEastAsia" w:hAnsi="Menlo" w:cs="Menlo"/>
          <w:color w:val="7A3E9D"/>
          <w:sz w:val="16"/>
          <w:szCs w:val="16"/>
        </w:rPr>
        <w:t>f</w:t>
      </w:r>
      <w:r>
        <w:rPr>
          <w:rStyle w:val="normaltextrun"/>
          <w:rFonts w:ascii="Menlo" w:eastAsiaTheme="majorEastAsia" w:hAnsi="Menlo" w:cs="Menlo"/>
          <w:color w:val="448C27"/>
          <w:sz w:val="16"/>
          <w:szCs w:val="16"/>
        </w:rPr>
        <w:t>"</w:t>
      </w:r>
      <w:r>
        <w:rPr>
          <w:rStyle w:val="normaltextrun"/>
          <w:rFonts w:ascii="Menlo" w:eastAsiaTheme="majorEastAsia" w:hAnsi="Menlo" w:cs="Menlo"/>
          <w:color w:val="9C5D27"/>
          <w:sz w:val="16"/>
          <w:szCs w:val="16"/>
        </w:rPr>
        <w:t>{</w:t>
      </w:r>
      <w:r>
        <w:rPr>
          <w:rStyle w:val="normaltextrun"/>
          <w:rFonts w:ascii="Menlo" w:eastAsiaTheme="majorEastAsia" w:hAnsi="Menlo" w:cs="Menlo"/>
          <w:color w:val="7A3E9D"/>
          <w:sz w:val="16"/>
          <w:szCs w:val="16"/>
        </w:rPr>
        <w:t>name</w:t>
      </w:r>
      <w:r>
        <w:rPr>
          <w:rStyle w:val="normaltextrun"/>
          <w:rFonts w:ascii="Menlo" w:eastAsiaTheme="majorEastAsia" w:hAnsi="Menlo" w:cs="Menlo"/>
          <w:color w:val="9C5D27"/>
          <w:sz w:val="16"/>
          <w:szCs w:val="16"/>
        </w:rPr>
        <w:t>}</w:t>
      </w:r>
      <w:r>
        <w:rPr>
          <w:rStyle w:val="normaltextrun"/>
          <w:rFonts w:ascii="Menlo" w:eastAsiaTheme="majorEastAsia" w:hAnsi="Menlo" w:cs="Menlo"/>
          <w:color w:val="448C27"/>
          <w:sz w:val="16"/>
          <w:szCs w:val="16"/>
        </w:rPr>
        <w:t xml:space="preserve"> </w:t>
      </w:r>
      <w:proofErr w:type="spellStart"/>
      <w:r>
        <w:rPr>
          <w:rStyle w:val="normaltextrun"/>
          <w:rFonts w:ascii="Menlo" w:eastAsiaTheme="majorEastAsia" w:hAnsi="Menlo" w:cs="Menlo"/>
          <w:color w:val="448C27"/>
          <w:sz w:val="16"/>
          <w:szCs w:val="16"/>
        </w:rPr>
        <w:t>scorede</w:t>
      </w:r>
      <w:proofErr w:type="spellEnd"/>
      <w:r>
        <w:rPr>
          <w:rStyle w:val="normaltextrun"/>
          <w:rFonts w:ascii="Menlo" w:eastAsiaTheme="majorEastAsia" w:hAnsi="Menlo" w:cs="Menlo"/>
          <w:color w:val="448C27"/>
          <w:sz w:val="16"/>
          <w:szCs w:val="16"/>
        </w:rPr>
        <w:t xml:space="preserve"> over </w:t>
      </w:r>
      <w:proofErr w:type="spellStart"/>
      <w:r>
        <w:rPr>
          <w:rStyle w:val="normaltextrun"/>
          <w:rFonts w:ascii="Menlo" w:eastAsiaTheme="majorEastAsia" w:hAnsi="Menlo" w:cs="Menlo"/>
          <w:color w:val="448C27"/>
          <w:sz w:val="16"/>
          <w:szCs w:val="16"/>
        </w:rPr>
        <w:t>gennemsnittet</w:t>
      </w:r>
      <w:proofErr w:type="spellEnd"/>
      <w:r>
        <w:rPr>
          <w:rStyle w:val="normaltextrun"/>
          <w:rFonts w:ascii="Menlo" w:eastAsiaTheme="majorEastAsia" w:hAnsi="Menlo" w:cs="Menlo"/>
          <w:color w:val="448C27"/>
          <w:sz w:val="16"/>
          <w:szCs w:val="16"/>
        </w:rPr>
        <w:t xml:space="preserve"> med sine </w:t>
      </w:r>
      <w:r>
        <w:rPr>
          <w:rStyle w:val="normaltextrun"/>
          <w:rFonts w:ascii="Menlo" w:eastAsiaTheme="majorEastAsia" w:hAnsi="Menlo" w:cs="Menlo"/>
          <w:color w:val="9C5D27"/>
          <w:sz w:val="16"/>
          <w:szCs w:val="16"/>
        </w:rPr>
        <w:t>{</w:t>
      </w:r>
      <w:r>
        <w:rPr>
          <w:rStyle w:val="normaltextrun"/>
          <w:rFonts w:ascii="Menlo" w:eastAsiaTheme="majorEastAsia" w:hAnsi="Menlo" w:cs="Menlo"/>
          <w:color w:val="7A3E9D"/>
          <w:sz w:val="16"/>
          <w:szCs w:val="16"/>
        </w:rPr>
        <w:t>score</w:t>
      </w:r>
      <w:r>
        <w:rPr>
          <w:rStyle w:val="normaltextrun"/>
          <w:rFonts w:ascii="Menlo" w:eastAsiaTheme="majorEastAsia" w:hAnsi="Menlo" w:cs="Menlo"/>
          <w:color w:val="9C5D27"/>
          <w:sz w:val="16"/>
          <w:szCs w:val="16"/>
        </w:rPr>
        <w:t>}</w:t>
      </w:r>
      <w:r>
        <w:rPr>
          <w:rStyle w:val="normaltextrun"/>
          <w:rFonts w:ascii="Menlo" w:eastAsiaTheme="majorEastAsia" w:hAnsi="Menlo" w:cs="Menlo"/>
          <w:color w:val="448C27"/>
          <w:sz w:val="16"/>
          <w:szCs w:val="16"/>
        </w:rPr>
        <w:t xml:space="preserve"> point."</w:t>
      </w:r>
      <w:r>
        <w:rPr>
          <w:rStyle w:val="normaltextrun"/>
          <w:rFonts w:ascii="Menlo" w:eastAsiaTheme="majorEastAsia" w:hAnsi="Menlo" w:cs="Menlo"/>
          <w:color w:val="777777"/>
          <w:sz w:val="16"/>
          <w:szCs w:val="16"/>
        </w:rPr>
        <w:t>)</w:t>
      </w:r>
      <w:r>
        <w:rPr>
          <w:rStyle w:val="eop"/>
          <w:rFonts w:ascii="Menlo" w:eastAsiaTheme="majorEastAsia" w:hAnsi="Menlo" w:cs="Menlo"/>
          <w:color w:val="777777"/>
          <w:sz w:val="16"/>
          <w:szCs w:val="16"/>
        </w:rPr>
        <w:t> </w:t>
      </w:r>
    </w:p>
    <w:p w14:paraId="759C0955"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eop"/>
          <w:rFonts w:ascii="Menlo" w:eastAsiaTheme="majorEastAsia" w:hAnsi="Menlo" w:cs="Menlo"/>
          <w:color w:val="333333"/>
          <w:sz w:val="16"/>
          <w:szCs w:val="16"/>
        </w:rPr>
        <w:t> </w:t>
      </w:r>
    </w:p>
    <w:p w14:paraId="7E1EF231"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i/>
          <w:iCs/>
          <w:color w:val="AAAAAA"/>
          <w:sz w:val="16"/>
          <w:szCs w:val="16"/>
          <w:lang w:val="en-US"/>
        </w:rPr>
        <w:t xml:space="preserve"># </w:t>
      </w:r>
      <w:proofErr w:type="spellStart"/>
      <w:r>
        <w:rPr>
          <w:rStyle w:val="normaltextrun"/>
          <w:rFonts w:ascii="Menlo" w:eastAsiaTheme="majorEastAsia" w:hAnsi="Menlo" w:cs="Menlo"/>
          <w:i/>
          <w:iCs/>
          <w:color w:val="AAAAAA"/>
          <w:sz w:val="16"/>
          <w:szCs w:val="16"/>
          <w:lang w:val="en-US"/>
        </w:rPr>
        <w:t>Knytter</w:t>
      </w:r>
      <w:proofErr w:type="spellEnd"/>
      <w:r>
        <w:rPr>
          <w:rStyle w:val="normaltextrun"/>
          <w:rFonts w:ascii="Menlo" w:eastAsiaTheme="majorEastAsia" w:hAnsi="Menlo" w:cs="Menlo"/>
          <w:i/>
          <w:iCs/>
          <w:color w:val="AAAAAA"/>
          <w:sz w:val="16"/>
          <w:szCs w:val="16"/>
          <w:lang w:val="en-US"/>
        </w:rPr>
        <w:t xml:space="preserve"> </w:t>
      </w:r>
      <w:proofErr w:type="gramStart"/>
      <w:r>
        <w:rPr>
          <w:rStyle w:val="normaltextrun"/>
          <w:rFonts w:ascii="Menlo" w:eastAsiaTheme="majorEastAsia" w:hAnsi="Menlo" w:cs="Menlo"/>
          <w:i/>
          <w:iCs/>
          <w:color w:val="AAAAAA"/>
          <w:sz w:val="16"/>
          <w:szCs w:val="16"/>
          <w:lang w:val="en-US"/>
        </w:rPr>
        <w:t>an</w:t>
      </w:r>
      <w:proofErr w:type="gramEnd"/>
      <w:r>
        <w:rPr>
          <w:rStyle w:val="normaltextrun"/>
          <w:rFonts w:ascii="Menlo" w:eastAsiaTheme="majorEastAsia" w:hAnsi="Menlo" w:cs="Menlo"/>
          <w:i/>
          <w:iCs/>
          <w:color w:val="AAAAAA"/>
          <w:sz w:val="16"/>
          <w:szCs w:val="16"/>
          <w:lang w:val="en-US"/>
        </w:rPr>
        <w:t xml:space="preserve"> </w:t>
      </w:r>
      <w:proofErr w:type="spellStart"/>
      <w:r>
        <w:rPr>
          <w:rStyle w:val="normaltextrun"/>
          <w:rFonts w:ascii="Menlo" w:eastAsiaTheme="majorEastAsia" w:hAnsi="Menlo" w:cs="Menlo"/>
          <w:i/>
          <w:iCs/>
          <w:color w:val="AAAAAA"/>
          <w:sz w:val="16"/>
          <w:szCs w:val="16"/>
          <w:lang w:val="en-US"/>
        </w:rPr>
        <w:t>til</w:t>
      </w:r>
      <w:proofErr w:type="spellEnd"/>
      <w:r>
        <w:rPr>
          <w:rStyle w:val="normaltextrun"/>
          <w:rFonts w:ascii="Menlo" w:eastAsiaTheme="majorEastAsia" w:hAnsi="Menlo" w:cs="Menlo"/>
          <w:i/>
          <w:iCs/>
          <w:color w:val="AAAAAA"/>
          <w:sz w:val="16"/>
          <w:szCs w:val="16"/>
          <w:lang w:val="en-US"/>
        </w:rPr>
        <w:t xml:space="preserve"> 3. </w:t>
      </w:r>
      <w:proofErr w:type="spellStart"/>
      <w:r>
        <w:rPr>
          <w:rStyle w:val="normaltextrun"/>
          <w:rFonts w:ascii="Menlo" w:eastAsiaTheme="majorEastAsia" w:hAnsi="Menlo" w:cs="Menlo"/>
          <w:i/>
          <w:iCs/>
          <w:color w:val="AAAAAA"/>
          <w:sz w:val="16"/>
          <w:szCs w:val="16"/>
          <w:lang w:val="en-US"/>
        </w:rPr>
        <w:t>praksis</w:t>
      </w:r>
      <w:proofErr w:type="spellEnd"/>
      <w:r>
        <w:rPr>
          <w:rStyle w:val="normaltextrun"/>
          <w:rFonts w:ascii="Menlo" w:eastAsiaTheme="majorEastAsia" w:hAnsi="Menlo" w:cs="Menlo"/>
          <w:i/>
          <w:iCs/>
          <w:color w:val="AAAAAA"/>
          <w:sz w:val="16"/>
          <w:szCs w:val="16"/>
          <w:lang w:val="en-US"/>
        </w:rPr>
        <w:t xml:space="preserve"> ("We organize our thinking ...")</w:t>
      </w:r>
      <w:r>
        <w:rPr>
          <w:rStyle w:val="eop"/>
          <w:rFonts w:ascii="Menlo" w:eastAsiaTheme="majorEastAsia" w:hAnsi="Menlo" w:cs="Menlo"/>
          <w:color w:val="AAAAAA"/>
          <w:sz w:val="16"/>
          <w:szCs w:val="16"/>
        </w:rPr>
        <w:t> </w:t>
      </w:r>
    </w:p>
    <w:p w14:paraId="043E4CCC"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r>
        <w:rPr>
          <w:rStyle w:val="normaltextrun"/>
          <w:rFonts w:ascii="Menlo" w:eastAsiaTheme="majorEastAsia" w:hAnsi="Menlo" w:cs="Menlo"/>
          <w:color w:val="7A3E9D"/>
          <w:sz w:val="16"/>
          <w:szCs w:val="16"/>
        </w:rPr>
        <w:t>scores</w:t>
      </w: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xml:space="preserve"> </w:t>
      </w:r>
      <w:proofErr w:type="spellStart"/>
      <w:r>
        <w:rPr>
          <w:rStyle w:val="normaltextrun"/>
          <w:rFonts w:ascii="Menlo" w:eastAsiaTheme="majorEastAsia" w:hAnsi="Menlo" w:cs="Menlo"/>
          <w:b/>
          <w:bCs/>
          <w:color w:val="AA3731"/>
          <w:sz w:val="16"/>
          <w:szCs w:val="16"/>
        </w:rPr>
        <w:t>get_</w:t>
      </w:r>
      <w:proofErr w:type="gramStart"/>
      <w:r>
        <w:rPr>
          <w:rStyle w:val="normaltextrun"/>
          <w:rFonts w:ascii="Menlo" w:eastAsiaTheme="majorEastAsia" w:hAnsi="Menlo" w:cs="Menlo"/>
          <w:b/>
          <w:bCs/>
          <w:color w:val="AA3731"/>
          <w:sz w:val="16"/>
          <w:szCs w:val="16"/>
        </w:rPr>
        <w:t>scores</w:t>
      </w:r>
      <w:proofErr w:type="spellEnd"/>
      <w:r>
        <w:rPr>
          <w:rStyle w:val="normaltextrun"/>
          <w:rFonts w:ascii="Menlo" w:eastAsiaTheme="majorEastAsia" w:hAnsi="Menlo" w:cs="Menlo"/>
          <w:color w:val="777777"/>
          <w:sz w:val="16"/>
          <w:szCs w:val="16"/>
        </w:rPr>
        <w:t>(</w:t>
      </w:r>
      <w:proofErr w:type="gramEnd"/>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abstraherer</w:t>
      </w:r>
      <w:proofErr w:type="spellEnd"/>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datakilden</w:t>
      </w:r>
      <w:proofErr w:type="spellEnd"/>
      <w:r>
        <w:rPr>
          <w:rStyle w:val="normaltextrun"/>
          <w:rFonts w:ascii="Menlo" w:eastAsiaTheme="majorEastAsia" w:hAnsi="Menlo" w:cs="Menlo"/>
          <w:i/>
          <w:iCs/>
          <w:color w:val="AAAAAA"/>
          <w:sz w:val="16"/>
          <w:szCs w:val="16"/>
        </w:rPr>
        <w:t xml:space="preserve"> (DATA)</w:t>
      </w:r>
      <w:r>
        <w:rPr>
          <w:rStyle w:val="eop"/>
          <w:rFonts w:ascii="Menlo" w:eastAsiaTheme="majorEastAsia" w:hAnsi="Menlo" w:cs="Menlo"/>
          <w:color w:val="AAAAAA"/>
          <w:sz w:val="16"/>
          <w:szCs w:val="16"/>
        </w:rPr>
        <w:t> </w:t>
      </w:r>
    </w:p>
    <w:p w14:paraId="6514DF7C"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proofErr w:type="spellStart"/>
      <w:r>
        <w:rPr>
          <w:rStyle w:val="normaltextrun"/>
          <w:rFonts w:ascii="Menlo" w:eastAsiaTheme="majorEastAsia" w:hAnsi="Menlo" w:cs="Menlo"/>
          <w:color w:val="7A3E9D"/>
          <w:sz w:val="16"/>
          <w:szCs w:val="16"/>
        </w:rPr>
        <w:t>avg</w:t>
      </w:r>
      <w:proofErr w:type="spellEnd"/>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xml:space="preserve"> </w:t>
      </w:r>
      <w:proofErr w:type="spellStart"/>
      <w:r>
        <w:rPr>
          <w:rStyle w:val="normaltextrun"/>
          <w:rFonts w:ascii="Menlo" w:eastAsiaTheme="majorEastAsia" w:hAnsi="Menlo" w:cs="Menlo"/>
          <w:b/>
          <w:bCs/>
          <w:color w:val="AA3731"/>
          <w:sz w:val="16"/>
          <w:szCs w:val="16"/>
        </w:rPr>
        <w:t>calculate_average</w:t>
      </w:r>
      <w:proofErr w:type="spellEnd"/>
      <w:r>
        <w:rPr>
          <w:rStyle w:val="normaltextrun"/>
          <w:rFonts w:ascii="Menlo" w:eastAsiaTheme="majorEastAsia" w:hAnsi="Menlo" w:cs="Menlo"/>
          <w:color w:val="777777"/>
          <w:sz w:val="16"/>
          <w:szCs w:val="16"/>
        </w:rPr>
        <w:t>(</w:t>
      </w:r>
      <w:proofErr w:type="gramStart"/>
      <w:r>
        <w:rPr>
          <w:rStyle w:val="normaltextrun"/>
          <w:rFonts w:ascii="Menlo" w:eastAsiaTheme="majorEastAsia" w:hAnsi="Menlo" w:cs="Menlo"/>
          <w:color w:val="7A3E9D"/>
          <w:sz w:val="16"/>
          <w:szCs w:val="16"/>
        </w:rPr>
        <w:t>scores</w:t>
      </w:r>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w:t>
      </w:r>
      <w:proofErr w:type="gramEnd"/>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abstraherer</w:t>
      </w:r>
      <w:proofErr w:type="spellEnd"/>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matematikken</w:t>
      </w:r>
      <w:proofErr w:type="spellEnd"/>
      <w:r>
        <w:rPr>
          <w:rStyle w:val="normaltextrun"/>
          <w:rFonts w:ascii="Menlo" w:eastAsiaTheme="majorEastAsia" w:hAnsi="Menlo" w:cs="Menlo"/>
          <w:i/>
          <w:iCs/>
          <w:color w:val="AAAAAA"/>
          <w:sz w:val="16"/>
          <w:szCs w:val="16"/>
        </w:rPr>
        <w:t>/</w:t>
      </w:r>
      <w:proofErr w:type="spellStart"/>
      <w:r>
        <w:rPr>
          <w:rStyle w:val="normaltextrun"/>
          <w:rFonts w:ascii="Menlo" w:eastAsiaTheme="majorEastAsia" w:hAnsi="Menlo" w:cs="Menlo"/>
          <w:i/>
          <w:iCs/>
          <w:color w:val="AAAAAA"/>
          <w:sz w:val="16"/>
          <w:szCs w:val="16"/>
        </w:rPr>
        <w:t>beregningerne</w:t>
      </w:r>
      <w:proofErr w:type="spellEnd"/>
      <w:r>
        <w:rPr>
          <w:rStyle w:val="normaltextrun"/>
          <w:rFonts w:ascii="Menlo" w:eastAsiaTheme="majorEastAsia" w:hAnsi="Menlo" w:cs="Menlo"/>
          <w:i/>
          <w:iCs/>
          <w:color w:val="AAAAAA"/>
          <w:sz w:val="16"/>
          <w:szCs w:val="16"/>
        </w:rPr>
        <w:t xml:space="preserve"> (COMPUTATION)</w:t>
      </w:r>
      <w:r>
        <w:rPr>
          <w:rStyle w:val="eop"/>
          <w:rFonts w:ascii="Menlo" w:eastAsiaTheme="majorEastAsia" w:hAnsi="Menlo" w:cs="Menlo"/>
          <w:color w:val="AAAAAA"/>
          <w:sz w:val="16"/>
          <w:szCs w:val="16"/>
        </w:rPr>
        <w:t> </w:t>
      </w:r>
    </w:p>
    <w:p w14:paraId="6CCE8CC8" w14:textId="77777777" w:rsidR="00060EE1" w:rsidRDefault="00060EE1" w:rsidP="00060EE1">
      <w:pPr>
        <w:pStyle w:val="paragraph"/>
        <w:pBdr>
          <w:left w:val="outset" w:sz="6" w:space="4" w:color="000000"/>
          <w:right w:val="inset" w:sz="6" w:space="4" w:color="000000"/>
        </w:pBdr>
        <w:shd w:val="clear" w:color="auto" w:fill="F5F5F5"/>
        <w:spacing w:before="0" w:beforeAutospacing="0" w:after="0" w:afterAutospacing="0"/>
        <w:textAlignment w:val="baseline"/>
        <w:rPr>
          <w:rFonts w:ascii="Segoe UI" w:hAnsi="Segoe UI" w:cs="Segoe UI"/>
          <w:sz w:val="18"/>
          <w:szCs w:val="18"/>
        </w:rPr>
      </w:pPr>
      <w:proofErr w:type="spellStart"/>
      <w:r>
        <w:rPr>
          <w:rStyle w:val="normaltextrun"/>
          <w:rFonts w:ascii="Menlo" w:eastAsiaTheme="majorEastAsia" w:hAnsi="Menlo" w:cs="Menlo"/>
          <w:b/>
          <w:bCs/>
          <w:color w:val="AA3731"/>
          <w:sz w:val="16"/>
          <w:szCs w:val="16"/>
        </w:rPr>
        <w:t>print_above_</w:t>
      </w:r>
      <w:proofErr w:type="gramStart"/>
      <w:r>
        <w:rPr>
          <w:rStyle w:val="normaltextrun"/>
          <w:rFonts w:ascii="Menlo" w:eastAsiaTheme="majorEastAsia" w:hAnsi="Menlo" w:cs="Menlo"/>
          <w:b/>
          <w:bCs/>
          <w:color w:val="AA3731"/>
          <w:sz w:val="16"/>
          <w:szCs w:val="16"/>
        </w:rPr>
        <w:t>average</w:t>
      </w:r>
      <w:proofErr w:type="spellEnd"/>
      <w:r>
        <w:rPr>
          <w:rStyle w:val="normaltextrun"/>
          <w:rFonts w:ascii="Menlo" w:eastAsiaTheme="majorEastAsia" w:hAnsi="Menlo" w:cs="Menlo"/>
          <w:color w:val="777777"/>
          <w:sz w:val="16"/>
          <w:szCs w:val="16"/>
        </w:rPr>
        <w:t>(</w:t>
      </w:r>
      <w:proofErr w:type="gramEnd"/>
      <w:r>
        <w:rPr>
          <w:rStyle w:val="normaltextrun"/>
          <w:rFonts w:ascii="Menlo" w:eastAsiaTheme="majorEastAsia" w:hAnsi="Menlo" w:cs="Menlo"/>
          <w:color w:val="7A3E9D"/>
          <w:sz w:val="16"/>
          <w:szCs w:val="16"/>
        </w:rPr>
        <w:t>scores</w:t>
      </w:r>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xml:space="preserve"> </w:t>
      </w:r>
      <w:proofErr w:type="spellStart"/>
      <w:proofErr w:type="gramStart"/>
      <w:r>
        <w:rPr>
          <w:rStyle w:val="normaltextrun"/>
          <w:rFonts w:ascii="Menlo" w:eastAsiaTheme="majorEastAsia" w:hAnsi="Menlo" w:cs="Menlo"/>
          <w:color w:val="7A3E9D"/>
          <w:sz w:val="16"/>
          <w:szCs w:val="16"/>
        </w:rPr>
        <w:t>avg</w:t>
      </w:r>
      <w:proofErr w:type="spellEnd"/>
      <w:r>
        <w:rPr>
          <w:rStyle w:val="normaltextrun"/>
          <w:rFonts w:ascii="Menlo" w:eastAsiaTheme="majorEastAsia" w:hAnsi="Menlo" w:cs="Menlo"/>
          <w:color w:val="777777"/>
          <w:sz w:val="16"/>
          <w:szCs w:val="16"/>
        </w:rPr>
        <w:t>)</w:t>
      </w:r>
      <w:r>
        <w:rPr>
          <w:rStyle w:val="normaltextrun"/>
          <w:rFonts w:ascii="Menlo" w:eastAsiaTheme="majorEastAsia" w:hAnsi="Menlo" w:cs="Menlo"/>
          <w:color w:val="333333"/>
          <w:sz w:val="16"/>
          <w:szCs w:val="16"/>
        </w:rPr>
        <w:t>   </w:t>
      </w:r>
      <w:proofErr w:type="gramEnd"/>
      <w:r>
        <w:rPr>
          <w:rStyle w:val="normaltextrun"/>
          <w:rFonts w:ascii="Menlo" w:eastAsiaTheme="majorEastAsia" w:hAnsi="Menlo" w:cs="Menlo"/>
          <w:color w:val="333333"/>
          <w:sz w:val="16"/>
          <w:szCs w:val="16"/>
        </w:rPr>
        <w:t xml:space="preserve"> </w:t>
      </w:r>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fokus</w:t>
      </w:r>
      <w:proofErr w:type="spellEnd"/>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på</w:t>
      </w:r>
      <w:proofErr w:type="spellEnd"/>
      <w:r>
        <w:rPr>
          <w:rStyle w:val="normaltextrun"/>
          <w:rFonts w:ascii="Menlo" w:eastAsiaTheme="majorEastAsia" w:hAnsi="Menlo" w:cs="Menlo"/>
          <w:i/>
          <w:iCs/>
          <w:color w:val="AAAAAA"/>
          <w:sz w:val="16"/>
          <w:szCs w:val="16"/>
        </w:rPr>
        <w:t xml:space="preserve"> </w:t>
      </w:r>
      <w:proofErr w:type="spellStart"/>
      <w:r>
        <w:rPr>
          <w:rStyle w:val="normaltextrun"/>
          <w:rFonts w:ascii="Menlo" w:eastAsiaTheme="majorEastAsia" w:hAnsi="Menlo" w:cs="Menlo"/>
          <w:i/>
          <w:iCs/>
          <w:color w:val="AAAAAA"/>
          <w:sz w:val="16"/>
          <w:szCs w:val="16"/>
        </w:rPr>
        <w:t>fortolkningen</w:t>
      </w:r>
      <w:proofErr w:type="spellEnd"/>
      <w:r>
        <w:rPr>
          <w:rStyle w:val="normaltextrun"/>
          <w:rFonts w:ascii="Menlo" w:eastAsiaTheme="majorEastAsia" w:hAnsi="Menlo" w:cs="Menlo"/>
          <w:i/>
          <w:iCs/>
          <w:color w:val="AAAAAA"/>
          <w:sz w:val="16"/>
          <w:szCs w:val="16"/>
        </w:rPr>
        <w:t>/</w:t>
      </w:r>
      <w:proofErr w:type="spellStart"/>
      <w:r>
        <w:rPr>
          <w:rStyle w:val="normaltextrun"/>
          <w:rFonts w:ascii="Menlo" w:eastAsiaTheme="majorEastAsia" w:hAnsi="Menlo" w:cs="Menlo"/>
          <w:i/>
          <w:iCs/>
          <w:color w:val="AAAAAA"/>
          <w:sz w:val="16"/>
          <w:szCs w:val="16"/>
        </w:rPr>
        <w:t>outputtet</w:t>
      </w:r>
      <w:proofErr w:type="spellEnd"/>
      <w:r>
        <w:rPr>
          <w:rStyle w:val="normaltextrun"/>
          <w:rFonts w:ascii="Menlo" w:eastAsiaTheme="majorEastAsia" w:hAnsi="Menlo" w:cs="Menlo"/>
          <w:i/>
          <w:iCs/>
          <w:color w:val="AAAAAA"/>
          <w:sz w:val="16"/>
          <w:szCs w:val="16"/>
        </w:rPr>
        <w:t xml:space="preserve"> (INTERACTION)</w:t>
      </w:r>
      <w:r>
        <w:rPr>
          <w:rStyle w:val="eop"/>
          <w:rFonts w:ascii="Menlo" w:eastAsiaTheme="majorEastAsia" w:hAnsi="Menlo" w:cs="Menlo"/>
          <w:color w:val="AAAAAA"/>
          <w:sz w:val="16"/>
          <w:szCs w:val="16"/>
        </w:rPr>
        <w:t> </w:t>
      </w:r>
    </w:p>
    <w:p w14:paraId="4AFBD4B5" w14:textId="77777777" w:rsidR="00060EE1" w:rsidRDefault="00060EE1" w:rsidP="00060EE1">
      <w:pPr>
        <w:pStyle w:val="paragraph"/>
        <w:pBdr>
          <w:left w:val="outset" w:sz="6" w:space="4" w:color="000000"/>
          <w:bottom w:val="inset" w:sz="6" w:space="1" w:color="000000"/>
          <w:right w:val="inset" w:sz="6" w:space="4" w:color="000000"/>
        </w:pBdr>
        <w:shd w:val="clear" w:color="auto" w:fill="F2F2F2"/>
        <w:spacing w:before="0" w:beforeAutospacing="0" w:after="0" w:afterAutospacing="0"/>
        <w:textAlignment w:val="baseline"/>
        <w:rPr>
          <w:rFonts w:ascii="Segoe UI" w:hAnsi="Segoe UI" w:cs="Segoe UI"/>
          <w:color w:val="7A3E9D"/>
          <w:sz w:val="18"/>
          <w:szCs w:val="18"/>
        </w:rPr>
      </w:pPr>
      <w:r>
        <w:rPr>
          <w:rStyle w:val="eop"/>
          <w:rFonts w:ascii="Menlo" w:eastAsiaTheme="majorEastAsia" w:hAnsi="Menlo" w:cs="Menlo"/>
          <w:color w:val="333333"/>
          <w:sz w:val="18"/>
          <w:szCs w:val="18"/>
        </w:rPr>
        <w:t> </w:t>
      </w:r>
    </w:p>
    <w:p w14:paraId="3A1C0DEE" w14:textId="77777777" w:rsidR="00060EE1" w:rsidRDefault="00060EE1" w:rsidP="00060EE1">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1073453" w14:textId="703CFC91" w:rsidR="00060EE1" w:rsidRDefault="00060EE1" w:rsidP="007E5BFB">
      <w:pPr>
        <w:pStyle w:val="paragraph"/>
        <w:spacing w:before="0" w:beforeAutospacing="0" w:after="0" w:afterAutospacing="0"/>
        <w:textAlignment w:val="baseline"/>
        <w:rPr>
          <w:rFonts w:asciiTheme="minorHAnsi" w:hAnsiTheme="minorHAnsi" w:cs="Segoe UI"/>
        </w:rPr>
      </w:pPr>
      <w:r w:rsidRPr="00060EE1">
        <w:rPr>
          <w:rFonts w:asciiTheme="minorHAnsi" w:hAnsiTheme="minorHAnsi" w:cs="Segoe UI"/>
        </w:rPr>
        <w:t>The above design demonstrates both decomposition</w:t>
      </w:r>
      <w:del w:id="156" w:author="Daniel Spikol" w:date="2025-08-06T13:24:00Z" w16du:dateUtc="2025-08-06T11:24:00Z">
        <w:r w:rsidRPr="00060EE1" w:rsidDel="001423C8">
          <w:rPr>
            <w:rFonts w:asciiTheme="minorHAnsi" w:hAnsiTheme="minorHAnsi" w:cs="Segoe UI"/>
          </w:rPr>
          <w:delText xml:space="preserve">: </w:delText>
        </w:r>
      </w:del>
      <w:ins w:id="157" w:author="Daniel Spikol" w:date="2025-08-06T13:24:00Z" w16du:dateUtc="2025-08-06T11:24:00Z">
        <w:r w:rsidR="001423C8">
          <w:rPr>
            <w:rFonts w:asciiTheme="minorHAnsi" w:hAnsiTheme="minorHAnsi" w:cs="Segoe UI"/>
          </w:rPr>
          <w:t>,</w:t>
        </w:r>
        <w:r w:rsidR="001423C8" w:rsidRPr="00060EE1">
          <w:rPr>
            <w:rFonts w:asciiTheme="minorHAnsi" w:hAnsiTheme="minorHAnsi" w:cs="Segoe UI"/>
          </w:rPr>
          <w:t xml:space="preserve"> </w:t>
        </w:r>
      </w:ins>
      <w:r w:rsidRPr="00060EE1">
        <w:rPr>
          <w:rFonts w:asciiTheme="minorHAnsi" w:hAnsiTheme="minorHAnsi" w:cs="Segoe UI"/>
        </w:rPr>
        <w:t>we split the program into well-defined tasks, and functional thinking</w:t>
      </w:r>
      <w:ins w:id="158" w:author="Daniel Spikol" w:date="2025-08-06T13:24:00Z" w16du:dateUtc="2025-08-06T11:24:00Z">
        <w:r w:rsidR="001423C8">
          <w:rPr>
            <w:rFonts w:asciiTheme="minorHAnsi" w:hAnsiTheme="minorHAnsi" w:cs="Segoe UI"/>
          </w:rPr>
          <w:t>,</w:t>
        </w:r>
      </w:ins>
      <w:r w:rsidRPr="00060EE1">
        <w:rPr>
          <w:rFonts w:asciiTheme="minorHAnsi" w:hAnsiTheme="minorHAnsi" w:cs="Segoe UI"/>
        </w:rPr>
        <w:t xml:space="preserve"> in that we express these tasks as functions that can be reused or modified independently. Notice how the program is quite easy to read from top to bottom, with each function performing one focused job. This makes it much easier to reason about, test, and maintain.</w:t>
      </w:r>
    </w:p>
    <w:p w14:paraId="5356838B" w14:textId="77777777" w:rsidR="00DA41B0" w:rsidRDefault="00DA41B0" w:rsidP="007E5BFB">
      <w:pPr>
        <w:pStyle w:val="paragraph"/>
        <w:spacing w:before="0" w:beforeAutospacing="0" w:after="0" w:afterAutospacing="0"/>
        <w:textAlignment w:val="baseline"/>
        <w:rPr>
          <w:rFonts w:asciiTheme="minorHAnsi" w:hAnsiTheme="minorHAnsi" w:cs="Segoe UI"/>
        </w:rPr>
      </w:pPr>
    </w:p>
    <w:p w14:paraId="00608AD5" w14:textId="2DA4EF87" w:rsidR="00233681" w:rsidRDefault="00233681">
      <w:pPr>
        <w:rPr>
          <w:rFonts w:eastAsia="Times New Roman" w:cs="Segoe UI"/>
          <w:kern w:val="0"/>
          <w:lang w:eastAsia="da-DK"/>
          <w14:ligatures w14:val="none"/>
        </w:rPr>
      </w:pPr>
      <w:r>
        <w:rPr>
          <w:rFonts w:cs="Segoe UI"/>
        </w:rPr>
        <w:br w:type="page"/>
      </w:r>
    </w:p>
    <w:p w14:paraId="5777840E" w14:textId="4D4F7227" w:rsidR="00DA41B0" w:rsidRPr="00233681" w:rsidRDefault="00F451C5" w:rsidP="007E5BFB">
      <w:pPr>
        <w:pStyle w:val="paragraph"/>
        <w:spacing w:before="0" w:beforeAutospacing="0" w:after="0" w:afterAutospacing="0"/>
        <w:textAlignment w:val="baseline"/>
        <w:rPr>
          <w:rFonts w:asciiTheme="minorHAnsi" w:hAnsiTheme="minorHAnsi" w:cs="Segoe UI"/>
          <w:b/>
          <w:bCs/>
          <w:szCs w:val="28"/>
        </w:rPr>
      </w:pPr>
      <w:r>
        <w:rPr>
          <w:rFonts w:asciiTheme="minorHAnsi" w:hAnsiTheme="minorHAnsi" w:cs="Segoe UI"/>
          <w:b/>
          <w:bCs/>
          <w:szCs w:val="28"/>
        </w:rPr>
        <w:lastRenderedPageBreak/>
        <w:t>FUNCTIONAL THINKING</w:t>
      </w:r>
    </w:p>
    <w:p w14:paraId="15083FB5" w14:textId="77777777" w:rsidR="00233681" w:rsidRDefault="00233681" w:rsidP="007E5BFB">
      <w:pPr>
        <w:pStyle w:val="paragraph"/>
        <w:spacing w:before="0" w:beforeAutospacing="0" w:after="0" w:afterAutospacing="0"/>
        <w:textAlignment w:val="baseline"/>
        <w:rPr>
          <w:rFonts w:asciiTheme="minorHAnsi" w:hAnsiTheme="minorHAnsi" w:cs="Segoe UI"/>
        </w:rPr>
      </w:pPr>
    </w:p>
    <w:p w14:paraId="046A9D5A" w14:textId="63B24AE7" w:rsidR="003C773B" w:rsidRDefault="003C773B" w:rsidP="007E5BFB">
      <w:pPr>
        <w:pStyle w:val="paragraph"/>
        <w:spacing w:before="0" w:beforeAutospacing="0" w:after="0" w:afterAutospacing="0"/>
        <w:textAlignment w:val="baseline"/>
        <w:rPr>
          <w:rFonts w:asciiTheme="minorHAnsi" w:hAnsiTheme="minorHAnsi" w:cs="Segoe UI"/>
        </w:rPr>
      </w:pPr>
      <w:r>
        <w:rPr>
          <w:rFonts w:asciiTheme="minorHAnsi" w:hAnsiTheme="minorHAnsi" w:cs="Segoe UI"/>
        </w:rPr>
        <w:t>…</w:t>
      </w:r>
    </w:p>
    <w:p w14:paraId="0FA80EA4" w14:textId="284935ED" w:rsidR="00B55F0F" w:rsidRDefault="00B55F0F" w:rsidP="0021659A">
      <w:pPr>
        <w:pStyle w:val="paragraph"/>
        <w:spacing w:after="0"/>
        <w:textAlignment w:val="baseline"/>
        <w:rPr>
          <w:rFonts w:asciiTheme="minorHAnsi" w:hAnsiTheme="minorHAnsi" w:cs="Segoe UI"/>
          <w:b/>
          <w:bCs/>
          <w:szCs w:val="28"/>
        </w:rPr>
      </w:pPr>
    </w:p>
    <w:p w14:paraId="4B9A38D5" w14:textId="1873BE91" w:rsidR="007E25C7" w:rsidRDefault="007E25C7" w:rsidP="0021659A">
      <w:pPr>
        <w:pStyle w:val="paragraph"/>
        <w:spacing w:after="0"/>
        <w:textAlignment w:val="baseline"/>
        <w:rPr>
          <w:rFonts w:asciiTheme="minorHAnsi" w:hAnsiTheme="minorHAnsi" w:cs="Segoe UI"/>
          <w:b/>
          <w:bCs/>
          <w:szCs w:val="28"/>
        </w:rPr>
      </w:pPr>
    </w:p>
    <w:p w14:paraId="1F8EB8CF" w14:textId="34FC11F0" w:rsidR="007E25C7" w:rsidRDefault="007E25C7" w:rsidP="0021659A">
      <w:pPr>
        <w:pStyle w:val="paragraph"/>
        <w:spacing w:after="0"/>
        <w:textAlignment w:val="baseline"/>
        <w:rPr>
          <w:rFonts w:asciiTheme="minorHAnsi" w:hAnsiTheme="minorHAnsi" w:cs="Segoe UI"/>
          <w:b/>
          <w:bCs/>
          <w:szCs w:val="28"/>
        </w:rPr>
      </w:pPr>
    </w:p>
    <w:p w14:paraId="6907976D" w14:textId="32527A0D" w:rsidR="007E25C7" w:rsidRDefault="007E25C7" w:rsidP="0021659A">
      <w:pPr>
        <w:pStyle w:val="paragraph"/>
        <w:spacing w:after="0"/>
        <w:textAlignment w:val="baseline"/>
        <w:rPr>
          <w:rFonts w:asciiTheme="minorHAnsi" w:hAnsiTheme="minorHAnsi" w:cs="Segoe UI"/>
          <w:b/>
          <w:bCs/>
          <w:szCs w:val="28"/>
        </w:rPr>
      </w:pPr>
    </w:p>
    <w:p w14:paraId="056FAD5D" w14:textId="38A1FBB9" w:rsidR="007E25C7" w:rsidRDefault="007E25C7" w:rsidP="0021659A">
      <w:pPr>
        <w:pStyle w:val="paragraph"/>
        <w:spacing w:after="0"/>
        <w:textAlignment w:val="baseline"/>
        <w:rPr>
          <w:rFonts w:asciiTheme="minorHAnsi" w:hAnsiTheme="minorHAnsi" w:cs="Segoe UI"/>
          <w:b/>
          <w:bCs/>
          <w:szCs w:val="28"/>
        </w:rPr>
      </w:pPr>
    </w:p>
    <w:p w14:paraId="2FA6474F" w14:textId="2C5A18F9" w:rsidR="007E25C7" w:rsidRDefault="007E25C7" w:rsidP="0021659A">
      <w:pPr>
        <w:pStyle w:val="paragraph"/>
        <w:spacing w:after="0"/>
        <w:textAlignment w:val="baseline"/>
        <w:rPr>
          <w:rFonts w:asciiTheme="minorHAnsi" w:hAnsiTheme="minorHAnsi" w:cs="Segoe UI"/>
          <w:b/>
          <w:bCs/>
          <w:szCs w:val="28"/>
        </w:rPr>
      </w:pPr>
    </w:p>
    <w:p w14:paraId="421B2FD7" w14:textId="4DF5DC6D" w:rsidR="007E25C7" w:rsidRDefault="007E25C7" w:rsidP="0021659A">
      <w:pPr>
        <w:pStyle w:val="paragraph"/>
        <w:spacing w:after="0"/>
        <w:textAlignment w:val="baseline"/>
        <w:rPr>
          <w:rFonts w:asciiTheme="minorHAnsi" w:hAnsiTheme="minorHAnsi" w:cs="Segoe UI"/>
          <w:b/>
          <w:bCs/>
          <w:szCs w:val="28"/>
        </w:rPr>
      </w:pPr>
    </w:p>
    <w:p w14:paraId="3440F3AD" w14:textId="008B0098" w:rsidR="007E25C7" w:rsidRDefault="007E25C7" w:rsidP="0021659A">
      <w:pPr>
        <w:pStyle w:val="paragraph"/>
        <w:spacing w:after="0"/>
        <w:textAlignment w:val="baseline"/>
        <w:rPr>
          <w:rFonts w:asciiTheme="minorHAnsi" w:hAnsiTheme="minorHAnsi" w:cs="Segoe UI"/>
          <w:b/>
          <w:bCs/>
          <w:szCs w:val="28"/>
        </w:rPr>
      </w:pPr>
    </w:p>
    <w:p w14:paraId="7D639482" w14:textId="36F5F5F5" w:rsidR="007E25C7" w:rsidRDefault="007E25C7" w:rsidP="0021659A">
      <w:pPr>
        <w:pStyle w:val="paragraph"/>
        <w:spacing w:after="0"/>
        <w:textAlignment w:val="baseline"/>
        <w:rPr>
          <w:rFonts w:asciiTheme="minorHAnsi" w:hAnsiTheme="minorHAnsi" w:cs="Segoe UI"/>
          <w:b/>
          <w:bCs/>
          <w:szCs w:val="28"/>
        </w:rPr>
      </w:pPr>
    </w:p>
    <w:p w14:paraId="2A6E7E6B" w14:textId="084261F9" w:rsidR="007E25C7" w:rsidRDefault="007E25C7" w:rsidP="0021659A">
      <w:pPr>
        <w:pStyle w:val="paragraph"/>
        <w:spacing w:after="0"/>
        <w:textAlignment w:val="baseline"/>
        <w:rPr>
          <w:rFonts w:asciiTheme="minorHAnsi" w:hAnsiTheme="minorHAnsi" w:cs="Segoe UI"/>
          <w:b/>
          <w:bCs/>
          <w:szCs w:val="28"/>
        </w:rPr>
      </w:pPr>
    </w:p>
    <w:p w14:paraId="216F7D05" w14:textId="7007DBC9" w:rsidR="007E25C7" w:rsidRDefault="007E25C7" w:rsidP="0021659A">
      <w:pPr>
        <w:pStyle w:val="paragraph"/>
        <w:spacing w:after="0"/>
        <w:textAlignment w:val="baseline"/>
        <w:rPr>
          <w:rFonts w:asciiTheme="minorHAnsi" w:hAnsiTheme="minorHAnsi" w:cs="Segoe UI"/>
          <w:b/>
          <w:bCs/>
          <w:szCs w:val="28"/>
        </w:rPr>
      </w:pPr>
    </w:p>
    <w:p w14:paraId="4265E954" w14:textId="729690B5" w:rsidR="007E25C7" w:rsidRDefault="007E25C7" w:rsidP="0021659A">
      <w:pPr>
        <w:pStyle w:val="paragraph"/>
        <w:spacing w:after="0"/>
        <w:textAlignment w:val="baseline"/>
        <w:rPr>
          <w:rFonts w:asciiTheme="minorHAnsi" w:hAnsiTheme="minorHAnsi" w:cs="Segoe UI"/>
          <w:b/>
          <w:bCs/>
          <w:szCs w:val="28"/>
        </w:rPr>
      </w:pPr>
    </w:p>
    <w:p w14:paraId="722EBCA3" w14:textId="619A09B4" w:rsidR="007E25C7" w:rsidRDefault="007E25C7" w:rsidP="0021659A">
      <w:pPr>
        <w:pStyle w:val="paragraph"/>
        <w:spacing w:after="0"/>
        <w:textAlignment w:val="baseline"/>
        <w:rPr>
          <w:rFonts w:asciiTheme="minorHAnsi" w:hAnsiTheme="minorHAnsi" w:cs="Segoe UI"/>
          <w:b/>
          <w:bCs/>
          <w:szCs w:val="28"/>
        </w:rPr>
      </w:pPr>
    </w:p>
    <w:p w14:paraId="723B85C9" w14:textId="7FAEE849" w:rsidR="007E25C7" w:rsidRDefault="007E25C7" w:rsidP="0021659A">
      <w:pPr>
        <w:pStyle w:val="paragraph"/>
        <w:spacing w:after="0"/>
        <w:textAlignment w:val="baseline"/>
        <w:rPr>
          <w:rFonts w:asciiTheme="minorHAnsi" w:hAnsiTheme="minorHAnsi" w:cs="Segoe UI"/>
          <w:b/>
          <w:bCs/>
          <w:szCs w:val="28"/>
        </w:rPr>
      </w:pPr>
    </w:p>
    <w:p w14:paraId="2581C42D" w14:textId="36256C4B" w:rsidR="00F451C5" w:rsidRPr="00F451C5" w:rsidRDefault="00F451C5" w:rsidP="0021659A">
      <w:pPr>
        <w:pStyle w:val="paragraph"/>
        <w:spacing w:after="0"/>
        <w:textAlignment w:val="baseline"/>
        <w:rPr>
          <w:rFonts w:asciiTheme="minorHAnsi" w:hAnsiTheme="minorHAnsi" w:cs="Segoe UI"/>
          <w:b/>
          <w:bCs/>
          <w:szCs w:val="28"/>
        </w:rPr>
      </w:pPr>
      <w:r w:rsidRPr="00F451C5">
        <w:rPr>
          <w:rFonts w:asciiTheme="minorHAnsi" w:hAnsiTheme="minorHAnsi" w:cs="Segoe UI"/>
          <w:b/>
          <w:bCs/>
          <w:szCs w:val="28"/>
        </w:rPr>
        <w:t>DATA STRUCTURES</w:t>
      </w:r>
    </w:p>
    <w:p w14:paraId="29439800" w14:textId="7E4FC211" w:rsidR="0021659A" w:rsidRPr="0021659A" w:rsidRDefault="0021659A" w:rsidP="0021659A">
      <w:pPr>
        <w:pStyle w:val="paragraph"/>
        <w:spacing w:after="0"/>
        <w:textAlignment w:val="baseline"/>
        <w:rPr>
          <w:rFonts w:asciiTheme="minorHAnsi" w:hAnsiTheme="minorHAnsi" w:cs="Segoe UI"/>
        </w:rPr>
      </w:pPr>
      <w:r w:rsidRPr="0021659A">
        <w:rPr>
          <w:rFonts w:asciiTheme="minorHAnsi" w:hAnsiTheme="minorHAnsi" w:cs="Segoe UI"/>
        </w:rPr>
        <w:t xml:space="preserve">Data structures are about how you choose to organize the information your program needs. There are many standard ways to do this, and you may already know some from mathematics—like variables, vectors, or coordinates. </w:t>
      </w:r>
    </w:p>
    <w:p w14:paraId="0A1F1063" w14:textId="77777777" w:rsidR="0021659A" w:rsidRPr="0021659A" w:rsidRDefault="0021659A" w:rsidP="0021659A">
      <w:pPr>
        <w:pStyle w:val="paragraph"/>
        <w:spacing w:after="0"/>
        <w:textAlignment w:val="baseline"/>
        <w:rPr>
          <w:rFonts w:asciiTheme="minorHAnsi" w:hAnsiTheme="minorHAnsi" w:cs="Segoe UI"/>
        </w:rPr>
      </w:pPr>
      <w:r w:rsidRPr="0021659A">
        <w:rPr>
          <w:rFonts w:asciiTheme="minorHAnsi" w:hAnsiTheme="minorHAnsi" w:cs="Segoe UI"/>
        </w:rPr>
        <w:t xml:space="preserve">In programming, additional structures are useful. One common example is a list: a simple collection of data elements. In some programming languages, all items in a list must be of the same type (e.g., numbers). In others, you can mix </w:t>
      </w:r>
      <w:r w:rsidRPr="0021659A">
        <w:rPr>
          <w:rFonts w:asciiTheme="minorHAnsi" w:hAnsiTheme="minorHAnsi" w:cs="Segoe UI"/>
        </w:rPr>
        <w:lastRenderedPageBreak/>
        <w:t xml:space="preserve">types—like text, numbers, or even other lists—allowing for more flexible and expressive ways of organizing data. </w:t>
      </w:r>
    </w:p>
    <w:p w14:paraId="5D2384A6" w14:textId="77777777" w:rsidR="0021659A" w:rsidRPr="0021659A" w:rsidRDefault="0021659A" w:rsidP="0021659A">
      <w:pPr>
        <w:pStyle w:val="paragraph"/>
        <w:spacing w:after="0"/>
        <w:textAlignment w:val="baseline"/>
        <w:rPr>
          <w:rFonts w:asciiTheme="minorHAnsi" w:hAnsiTheme="minorHAnsi" w:cs="Segoe UI"/>
        </w:rPr>
      </w:pPr>
      <w:r w:rsidRPr="0021659A">
        <w:rPr>
          <w:rFonts w:asciiTheme="minorHAnsi" w:hAnsiTheme="minorHAnsi" w:cs="Segoe UI"/>
        </w:rPr>
        <w:t xml:space="preserve">The choice of data structure matters. It affects not only how easy it is for the computer to handle the data, but also how easy it is for you to think about what your program does. A well-chosen structure can make your code simpler, clearer, and more powerful. </w:t>
      </w:r>
    </w:p>
    <w:p w14:paraId="7BADF4AE" w14:textId="6B5F9D92" w:rsidR="00233681" w:rsidRDefault="0021659A" w:rsidP="0021659A">
      <w:pPr>
        <w:pStyle w:val="paragraph"/>
        <w:spacing w:before="0" w:beforeAutospacing="0" w:after="0" w:afterAutospacing="0"/>
        <w:textAlignment w:val="baseline"/>
        <w:rPr>
          <w:rFonts w:asciiTheme="minorHAnsi" w:hAnsiTheme="minorHAnsi" w:cs="Segoe UI"/>
        </w:rPr>
      </w:pPr>
      <w:r w:rsidRPr="0021659A">
        <w:rPr>
          <w:rFonts w:asciiTheme="minorHAnsi" w:hAnsiTheme="minorHAnsi" w:cs="Segoe UI"/>
        </w:rPr>
        <w:t>However, what's efficient for the computer isn't always intuitive for the human, and vice versa—so choosing the right structure is often a balance between performance and clarity.</w:t>
      </w:r>
    </w:p>
    <w:p w14:paraId="08F941B0" w14:textId="77777777" w:rsidR="00F451C5" w:rsidRDefault="00F451C5" w:rsidP="0021659A">
      <w:pPr>
        <w:pStyle w:val="paragraph"/>
        <w:spacing w:before="0" w:beforeAutospacing="0" w:after="0" w:afterAutospacing="0"/>
        <w:textAlignment w:val="baseline"/>
        <w:rPr>
          <w:rFonts w:asciiTheme="minorHAnsi" w:hAnsiTheme="minorHAnsi" w:cs="Segoe UI"/>
        </w:rPr>
      </w:pPr>
    </w:p>
    <w:p w14:paraId="56CB8D6B" w14:textId="77777777" w:rsidR="00F451C5" w:rsidRDefault="00F451C5" w:rsidP="0021659A">
      <w:pPr>
        <w:pStyle w:val="paragraph"/>
        <w:spacing w:before="0" w:beforeAutospacing="0" w:after="0" w:afterAutospacing="0"/>
        <w:textAlignment w:val="baseline"/>
        <w:rPr>
          <w:rFonts w:asciiTheme="minorHAnsi" w:hAnsiTheme="minorHAnsi" w:cs="Segoe UI"/>
        </w:rPr>
      </w:pPr>
    </w:p>
    <w:p w14:paraId="5E95A15B" w14:textId="77777777" w:rsidR="00F451C5" w:rsidRDefault="00F451C5" w:rsidP="0021659A">
      <w:pPr>
        <w:pStyle w:val="paragraph"/>
        <w:spacing w:before="0" w:beforeAutospacing="0" w:after="0" w:afterAutospacing="0"/>
        <w:textAlignment w:val="baseline"/>
        <w:rPr>
          <w:rFonts w:asciiTheme="minorHAnsi" w:hAnsiTheme="minorHAnsi" w:cs="Segoe UI"/>
        </w:rPr>
      </w:pPr>
    </w:p>
    <w:p w14:paraId="3F4C1EAC" w14:textId="77777777" w:rsidR="00F451C5" w:rsidRDefault="00F451C5" w:rsidP="0021659A">
      <w:pPr>
        <w:pStyle w:val="paragraph"/>
        <w:spacing w:before="0" w:beforeAutospacing="0" w:after="0" w:afterAutospacing="0"/>
        <w:textAlignment w:val="baseline"/>
        <w:rPr>
          <w:rFonts w:asciiTheme="minorHAnsi" w:hAnsiTheme="minorHAnsi" w:cs="Segoe UI"/>
        </w:rPr>
      </w:pPr>
    </w:p>
    <w:p w14:paraId="53BA9245" w14:textId="31A38079" w:rsidR="00F062A2" w:rsidRDefault="00F062A2">
      <w:pPr>
        <w:rPr>
          <w:rFonts w:eastAsia="Times New Roman" w:cs="Segoe UI"/>
          <w:b/>
          <w:bCs/>
          <w:kern w:val="0"/>
          <w:szCs w:val="28"/>
          <w:lang w:eastAsia="da-DK"/>
          <w14:ligatures w14:val="none"/>
        </w:rPr>
      </w:pPr>
      <w:r>
        <w:rPr>
          <w:rFonts w:eastAsia="Times New Roman" w:cs="Segoe UI"/>
          <w:b/>
          <w:bCs/>
          <w:kern w:val="0"/>
          <w:szCs w:val="28"/>
          <w:lang w:eastAsia="da-DK"/>
          <w14:ligatures w14:val="none"/>
        </w:rPr>
        <w:br w:type="page"/>
      </w:r>
    </w:p>
    <w:p w14:paraId="3DB7EFE8" w14:textId="52BCBFE1" w:rsidR="001F41AE" w:rsidRDefault="00F062A2">
      <w:pPr>
        <w:rPr>
          <w:rFonts w:eastAsia="Times New Roman" w:cs="Segoe UI"/>
          <w:b/>
          <w:bCs/>
          <w:kern w:val="0"/>
          <w:szCs w:val="28"/>
          <w:lang w:eastAsia="da-DK"/>
          <w14:ligatures w14:val="none"/>
        </w:rPr>
      </w:pPr>
      <w:r>
        <w:rPr>
          <w:rFonts w:eastAsia="Times New Roman" w:cs="Segoe UI"/>
          <w:b/>
          <w:bCs/>
          <w:kern w:val="0"/>
          <w:szCs w:val="28"/>
          <w:lang w:eastAsia="da-DK"/>
          <w14:ligatures w14:val="none"/>
        </w:rPr>
        <w:lastRenderedPageBreak/>
        <w:t>REFERENCES</w:t>
      </w:r>
    </w:p>
    <w:p w14:paraId="46CA7CCA" w14:textId="28DCFAE7" w:rsidR="00F062A2" w:rsidRPr="00F062A2" w:rsidRDefault="00F062A2" w:rsidP="00F062A2">
      <w:pPr>
        <w:rPr>
          <w:rFonts w:eastAsia="Times New Roman" w:cs="Segoe UI"/>
          <w:kern w:val="0"/>
          <w:lang w:eastAsia="da-DK"/>
          <w14:ligatures w14:val="none"/>
        </w:rPr>
      </w:pPr>
      <w:r w:rsidRPr="00F062A2">
        <w:rPr>
          <w:rFonts w:eastAsia="Times New Roman" w:cs="Segoe UI"/>
          <w:kern w:val="0"/>
          <w:lang w:eastAsia="da-DK"/>
          <w14:ligatures w14:val="none"/>
        </w:rPr>
        <w:t xml:space="preserve">Allsopp, B. B., &amp; Ejsing-Duun, S. (2016). Programming concepts in playful programming products. In 10th European Conference on Games Based Learning: ECGBL 2016 (p. 1). Academic Conferences and publishing limited. </w:t>
      </w:r>
    </w:p>
    <w:p w14:paraId="0E17513F" w14:textId="7874D8B7" w:rsidR="00F062A2" w:rsidRPr="00F062A2" w:rsidRDefault="00F062A2" w:rsidP="00F062A2">
      <w:pPr>
        <w:rPr>
          <w:rFonts w:eastAsia="Times New Roman" w:cs="Segoe UI"/>
          <w:kern w:val="0"/>
          <w:lang w:eastAsia="da-DK"/>
          <w14:ligatures w14:val="none"/>
        </w:rPr>
      </w:pPr>
      <w:r w:rsidRPr="00F062A2">
        <w:rPr>
          <w:rFonts w:eastAsia="Times New Roman" w:cs="Segoe UI"/>
          <w:kern w:val="0"/>
          <w:lang w:eastAsia="da-DK"/>
          <w14:ligatures w14:val="none"/>
        </w:rPr>
        <w:t xml:space="preserve">Dubinsky, E., &amp; McDonald, M. A. (2001). APOS: A constructivist theory of learning in undergraduate mathematics education research. In The teaching and learning of mathematics at university level: An ICMI study (pp. 275-282). Dordrecht: Springer Netherlands. </w:t>
      </w:r>
    </w:p>
    <w:p w14:paraId="62060773" w14:textId="2A648E12" w:rsidR="00F062A2" w:rsidRPr="00F062A2" w:rsidRDefault="00F062A2" w:rsidP="00F062A2">
      <w:pPr>
        <w:rPr>
          <w:rFonts w:eastAsia="Times New Roman" w:cs="Segoe UI"/>
          <w:kern w:val="0"/>
          <w:lang w:eastAsia="da-DK"/>
          <w14:ligatures w14:val="none"/>
        </w:rPr>
      </w:pPr>
      <w:proofErr w:type="spellStart"/>
      <w:r w:rsidRPr="00F062A2">
        <w:rPr>
          <w:rFonts w:eastAsia="Times New Roman" w:cs="Segoe UI"/>
          <w:kern w:val="0"/>
          <w:lang w:eastAsia="da-DK"/>
          <w14:ligatures w14:val="none"/>
        </w:rPr>
        <w:t>Sfard</w:t>
      </w:r>
      <w:proofErr w:type="spellEnd"/>
      <w:r w:rsidRPr="00F062A2">
        <w:rPr>
          <w:rFonts w:eastAsia="Times New Roman" w:cs="Segoe UI"/>
          <w:kern w:val="0"/>
          <w:lang w:eastAsia="da-DK"/>
          <w14:ligatures w14:val="none"/>
        </w:rPr>
        <w:t xml:space="preserve">, A. (1991). On the dual nature of mathematical conceptions: Reflections on processes and objects as different sides of the same coin. Educational studies in mathematics, 22(1), 1-36. </w:t>
      </w:r>
    </w:p>
    <w:p w14:paraId="6EEA1EE3" w14:textId="344A64A6" w:rsidR="00F062A2" w:rsidRPr="00F062A2" w:rsidRDefault="00F062A2" w:rsidP="00F062A2">
      <w:pPr>
        <w:rPr>
          <w:rFonts w:eastAsia="Times New Roman" w:cs="Segoe UI"/>
          <w:kern w:val="0"/>
          <w:lang w:eastAsia="da-DK"/>
          <w14:ligatures w14:val="none"/>
        </w:rPr>
      </w:pPr>
      <w:r w:rsidRPr="00F062A2">
        <w:rPr>
          <w:rFonts w:eastAsia="Times New Roman" w:cs="Segoe UI"/>
          <w:kern w:val="0"/>
          <w:lang w:eastAsia="da-DK"/>
          <w14:ligatures w14:val="none"/>
        </w:rPr>
        <w:t>Skemp, R (1978). Relational understanding and instrumental understanding.</w:t>
      </w:r>
      <w:r w:rsidRPr="00F062A2">
        <w:rPr>
          <w:rFonts w:ascii="Arial" w:eastAsia="Times New Roman" w:hAnsi="Arial" w:cs="Arial"/>
          <w:kern w:val="0"/>
          <w:lang w:eastAsia="da-DK"/>
          <w14:ligatures w14:val="none"/>
        </w:rPr>
        <w:t> </w:t>
      </w:r>
      <w:r w:rsidRPr="00F062A2">
        <w:rPr>
          <w:rFonts w:eastAsia="Times New Roman" w:cs="Segoe UI"/>
          <w:kern w:val="0"/>
          <w:lang w:eastAsia="da-DK"/>
          <w14:ligatures w14:val="none"/>
        </w:rPr>
        <w:t xml:space="preserve">The Arithmetic Teacher, 20-26. </w:t>
      </w:r>
    </w:p>
    <w:p w14:paraId="382135F0" w14:textId="07544039" w:rsidR="00F062A2" w:rsidRPr="00F062A2" w:rsidRDefault="00F062A2" w:rsidP="00F062A2">
      <w:pPr>
        <w:rPr>
          <w:rFonts w:eastAsia="Times New Roman" w:cs="Segoe UI"/>
          <w:kern w:val="0"/>
          <w:lang w:eastAsia="da-DK"/>
          <w14:ligatures w14:val="none"/>
        </w:rPr>
      </w:pPr>
      <w:r w:rsidRPr="00F062A2">
        <w:rPr>
          <w:rFonts w:eastAsia="Times New Roman" w:cs="Segoe UI"/>
          <w:kern w:val="0"/>
          <w:lang w:eastAsia="da-DK"/>
          <w14:ligatures w14:val="none"/>
        </w:rPr>
        <w:t xml:space="preserve">Tall, D., &amp; Vinner, S. (1981). Concept image and concept definition in mathematics with </w:t>
      </w:r>
      <w:proofErr w:type="gramStart"/>
      <w:r w:rsidRPr="00F062A2">
        <w:rPr>
          <w:rFonts w:eastAsia="Times New Roman" w:cs="Segoe UI"/>
          <w:kern w:val="0"/>
          <w:lang w:eastAsia="da-DK"/>
          <w14:ligatures w14:val="none"/>
        </w:rPr>
        <w:t>particular reference</w:t>
      </w:r>
      <w:proofErr w:type="gramEnd"/>
      <w:r w:rsidRPr="00F062A2">
        <w:rPr>
          <w:rFonts w:eastAsia="Times New Roman" w:cs="Segoe UI"/>
          <w:kern w:val="0"/>
          <w:lang w:eastAsia="da-DK"/>
          <w14:ligatures w14:val="none"/>
        </w:rPr>
        <w:t xml:space="preserve"> to limits and continuity.</w:t>
      </w:r>
      <w:r w:rsidRPr="00F062A2">
        <w:rPr>
          <w:rFonts w:ascii="Arial" w:eastAsia="Times New Roman" w:hAnsi="Arial" w:cs="Arial"/>
          <w:kern w:val="0"/>
          <w:lang w:eastAsia="da-DK"/>
          <w14:ligatures w14:val="none"/>
        </w:rPr>
        <w:t> </w:t>
      </w:r>
      <w:r w:rsidRPr="00F062A2">
        <w:rPr>
          <w:rFonts w:eastAsia="Times New Roman" w:cs="Segoe UI"/>
          <w:kern w:val="0"/>
          <w:lang w:eastAsia="da-DK"/>
          <w14:ligatures w14:val="none"/>
        </w:rPr>
        <w:t>Educational studies in mathematics,</w:t>
      </w:r>
      <w:r w:rsidRPr="00F062A2">
        <w:rPr>
          <w:rFonts w:ascii="Arial" w:eastAsia="Times New Roman" w:hAnsi="Arial" w:cs="Arial"/>
          <w:kern w:val="0"/>
          <w:lang w:eastAsia="da-DK"/>
          <w14:ligatures w14:val="none"/>
        </w:rPr>
        <w:t> </w:t>
      </w:r>
      <w:r w:rsidRPr="00F062A2">
        <w:rPr>
          <w:rFonts w:eastAsia="Times New Roman" w:cs="Segoe UI"/>
          <w:kern w:val="0"/>
          <w:lang w:eastAsia="da-DK"/>
          <w14:ligatures w14:val="none"/>
        </w:rPr>
        <w:t>12(2), 151-169</w:t>
      </w:r>
    </w:p>
    <w:sectPr w:rsidR="00F062A2" w:rsidRPr="00F062A2" w:rsidSect="00721199">
      <w:footerReference w:type="even" r:id="rId16"/>
      <w:footerReference w:type="default" r:id="rId17"/>
      <w:pgSz w:w="11900" w:h="1682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1DA2A" w14:textId="77777777" w:rsidR="00400EE6" w:rsidRDefault="00400EE6" w:rsidP="003D3608">
      <w:pPr>
        <w:spacing w:after="0" w:line="240" w:lineRule="auto"/>
      </w:pPr>
      <w:r>
        <w:separator/>
      </w:r>
    </w:p>
  </w:endnote>
  <w:endnote w:type="continuationSeparator" w:id="0">
    <w:p w14:paraId="2D3B43B1" w14:textId="77777777" w:rsidR="00400EE6" w:rsidRDefault="00400EE6" w:rsidP="003D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7749001"/>
      <w:docPartObj>
        <w:docPartGallery w:val="Page Numbers (Bottom of Page)"/>
        <w:docPartUnique/>
      </w:docPartObj>
    </w:sdtPr>
    <w:sdtContent>
      <w:p w14:paraId="7C6E93DD" w14:textId="5520046B" w:rsidR="006E0717" w:rsidRDefault="006E0717" w:rsidP="00F104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31A8BB6" w14:textId="77777777" w:rsidR="006E0717" w:rsidRDefault="006E0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1223252"/>
      <w:docPartObj>
        <w:docPartGallery w:val="Page Numbers (Bottom of Page)"/>
        <w:docPartUnique/>
      </w:docPartObj>
    </w:sdtPr>
    <w:sdtContent>
      <w:p w14:paraId="0480D9E3" w14:textId="1DD9A4BE" w:rsidR="006E0717" w:rsidRDefault="006E0717" w:rsidP="00F104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11874F" w14:textId="77777777" w:rsidR="006E0717" w:rsidRDefault="006E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7860F" w14:textId="77777777" w:rsidR="00400EE6" w:rsidRDefault="00400EE6" w:rsidP="003D3608">
      <w:pPr>
        <w:spacing w:after="0" w:line="240" w:lineRule="auto"/>
      </w:pPr>
      <w:r>
        <w:separator/>
      </w:r>
    </w:p>
  </w:footnote>
  <w:footnote w:type="continuationSeparator" w:id="0">
    <w:p w14:paraId="44CCD74E" w14:textId="77777777" w:rsidR="00400EE6" w:rsidRDefault="00400EE6" w:rsidP="003D3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7338C"/>
    <w:multiLevelType w:val="hybridMultilevel"/>
    <w:tmpl w:val="9CAE2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9564629"/>
    <w:multiLevelType w:val="hybridMultilevel"/>
    <w:tmpl w:val="C3B239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45921693">
    <w:abstractNumId w:val="0"/>
  </w:num>
  <w:num w:numId="2" w16cid:durableId="4177487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Spikol">
    <w15:presenceInfo w15:providerId="AD" w15:userId="S::zfp165@ku.dk::d56cb5a3-3349-4514-b86d-c9b8a275a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hideSpellingErrors/>
  <w:hideGrammaticalErrors/>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12"/>
    <w:rsid w:val="00007D12"/>
    <w:rsid w:val="000164C7"/>
    <w:rsid w:val="00030C2E"/>
    <w:rsid w:val="00052B85"/>
    <w:rsid w:val="00060EE1"/>
    <w:rsid w:val="0006141B"/>
    <w:rsid w:val="00094B8A"/>
    <w:rsid w:val="000A1437"/>
    <w:rsid w:val="000B0B5F"/>
    <w:rsid w:val="000E02BD"/>
    <w:rsid w:val="000E0D20"/>
    <w:rsid w:val="000F6622"/>
    <w:rsid w:val="00100B08"/>
    <w:rsid w:val="0010693C"/>
    <w:rsid w:val="00107F72"/>
    <w:rsid w:val="001105C3"/>
    <w:rsid w:val="00111BFF"/>
    <w:rsid w:val="00125CC8"/>
    <w:rsid w:val="001302A1"/>
    <w:rsid w:val="00132F02"/>
    <w:rsid w:val="0013418A"/>
    <w:rsid w:val="001423C8"/>
    <w:rsid w:val="001551BF"/>
    <w:rsid w:val="001662A4"/>
    <w:rsid w:val="00166BFE"/>
    <w:rsid w:val="00193C1F"/>
    <w:rsid w:val="001948B3"/>
    <w:rsid w:val="001B4902"/>
    <w:rsid w:val="001C3144"/>
    <w:rsid w:val="001C6F04"/>
    <w:rsid w:val="001D618A"/>
    <w:rsid w:val="001D6A4B"/>
    <w:rsid w:val="001F3B1A"/>
    <w:rsid w:val="001F41AE"/>
    <w:rsid w:val="002153C8"/>
    <w:rsid w:val="0021659A"/>
    <w:rsid w:val="00233681"/>
    <w:rsid w:val="00235486"/>
    <w:rsid w:val="0024784A"/>
    <w:rsid w:val="00247E16"/>
    <w:rsid w:val="00285632"/>
    <w:rsid w:val="00291F17"/>
    <w:rsid w:val="002946F4"/>
    <w:rsid w:val="00296D06"/>
    <w:rsid w:val="002B3625"/>
    <w:rsid w:val="002B7891"/>
    <w:rsid w:val="002D3DD4"/>
    <w:rsid w:val="002F56FF"/>
    <w:rsid w:val="003028EC"/>
    <w:rsid w:val="00306538"/>
    <w:rsid w:val="0031715E"/>
    <w:rsid w:val="00344BD0"/>
    <w:rsid w:val="00353CB8"/>
    <w:rsid w:val="00357AA5"/>
    <w:rsid w:val="00365DA4"/>
    <w:rsid w:val="00392618"/>
    <w:rsid w:val="003A1D20"/>
    <w:rsid w:val="003B2497"/>
    <w:rsid w:val="003C3F2E"/>
    <w:rsid w:val="003C773B"/>
    <w:rsid w:val="003D3608"/>
    <w:rsid w:val="003E597E"/>
    <w:rsid w:val="003E6A12"/>
    <w:rsid w:val="003F28C1"/>
    <w:rsid w:val="00400EE6"/>
    <w:rsid w:val="00401C6C"/>
    <w:rsid w:val="004112E9"/>
    <w:rsid w:val="004223C8"/>
    <w:rsid w:val="00447D6B"/>
    <w:rsid w:val="004A595A"/>
    <w:rsid w:val="004A6D54"/>
    <w:rsid w:val="004A7BBD"/>
    <w:rsid w:val="004B09A0"/>
    <w:rsid w:val="004B3C64"/>
    <w:rsid w:val="004C5DD8"/>
    <w:rsid w:val="004D546A"/>
    <w:rsid w:val="00501B1B"/>
    <w:rsid w:val="00510383"/>
    <w:rsid w:val="005106D1"/>
    <w:rsid w:val="00513D53"/>
    <w:rsid w:val="00520BAB"/>
    <w:rsid w:val="00526F2A"/>
    <w:rsid w:val="005353AC"/>
    <w:rsid w:val="00537735"/>
    <w:rsid w:val="00547272"/>
    <w:rsid w:val="00550771"/>
    <w:rsid w:val="00550C57"/>
    <w:rsid w:val="005650FD"/>
    <w:rsid w:val="00582E6E"/>
    <w:rsid w:val="005A73B6"/>
    <w:rsid w:val="005B1DB8"/>
    <w:rsid w:val="005C0053"/>
    <w:rsid w:val="005C020D"/>
    <w:rsid w:val="005D7829"/>
    <w:rsid w:val="005F658F"/>
    <w:rsid w:val="00600B10"/>
    <w:rsid w:val="00615D04"/>
    <w:rsid w:val="00625303"/>
    <w:rsid w:val="00627F1C"/>
    <w:rsid w:val="00635F9D"/>
    <w:rsid w:val="00640636"/>
    <w:rsid w:val="00643795"/>
    <w:rsid w:val="00696D34"/>
    <w:rsid w:val="006B1C6C"/>
    <w:rsid w:val="006C3E5A"/>
    <w:rsid w:val="006C5C6F"/>
    <w:rsid w:val="006D7D2B"/>
    <w:rsid w:val="006E0717"/>
    <w:rsid w:val="006E5CE7"/>
    <w:rsid w:val="006F7173"/>
    <w:rsid w:val="007101AD"/>
    <w:rsid w:val="0072083F"/>
    <w:rsid w:val="00721199"/>
    <w:rsid w:val="007217F8"/>
    <w:rsid w:val="00723457"/>
    <w:rsid w:val="00725878"/>
    <w:rsid w:val="007334D1"/>
    <w:rsid w:val="007673A7"/>
    <w:rsid w:val="007B55BA"/>
    <w:rsid w:val="007D6D92"/>
    <w:rsid w:val="007E25C7"/>
    <w:rsid w:val="007E2BC2"/>
    <w:rsid w:val="007E5BFB"/>
    <w:rsid w:val="00825362"/>
    <w:rsid w:val="008413C0"/>
    <w:rsid w:val="00876C2F"/>
    <w:rsid w:val="00893DC7"/>
    <w:rsid w:val="008A1BD3"/>
    <w:rsid w:val="008C7C33"/>
    <w:rsid w:val="008D04DA"/>
    <w:rsid w:val="008D5CC0"/>
    <w:rsid w:val="008F0367"/>
    <w:rsid w:val="008F135D"/>
    <w:rsid w:val="00901131"/>
    <w:rsid w:val="00901198"/>
    <w:rsid w:val="00915BE8"/>
    <w:rsid w:val="00926402"/>
    <w:rsid w:val="00941379"/>
    <w:rsid w:val="0094586B"/>
    <w:rsid w:val="00946002"/>
    <w:rsid w:val="0097156C"/>
    <w:rsid w:val="009753BF"/>
    <w:rsid w:val="009808C2"/>
    <w:rsid w:val="00993CF6"/>
    <w:rsid w:val="00995BB5"/>
    <w:rsid w:val="009B3650"/>
    <w:rsid w:val="00A02714"/>
    <w:rsid w:val="00A03DEF"/>
    <w:rsid w:val="00A06FF2"/>
    <w:rsid w:val="00A26664"/>
    <w:rsid w:val="00A429A8"/>
    <w:rsid w:val="00A540F5"/>
    <w:rsid w:val="00A65E49"/>
    <w:rsid w:val="00A72337"/>
    <w:rsid w:val="00A92C40"/>
    <w:rsid w:val="00A9739C"/>
    <w:rsid w:val="00AA259A"/>
    <w:rsid w:val="00AB3EAF"/>
    <w:rsid w:val="00AB4ED4"/>
    <w:rsid w:val="00AB6F68"/>
    <w:rsid w:val="00AC25E1"/>
    <w:rsid w:val="00AE432A"/>
    <w:rsid w:val="00AF24EF"/>
    <w:rsid w:val="00AF3DB6"/>
    <w:rsid w:val="00B37B8F"/>
    <w:rsid w:val="00B46DCC"/>
    <w:rsid w:val="00B55F0F"/>
    <w:rsid w:val="00B67B55"/>
    <w:rsid w:val="00B81C38"/>
    <w:rsid w:val="00B96F54"/>
    <w:rsid w:val="00B97755"/>
    <w:rsid w:val="00B979F3"/>
    <w:rsid w:val="00BB5019"/>
    <w:rsid w:val="00BD02E9"/>
    <w:rsid w:val="00BF4AB2"/>
    <w:rsid w:val="00BF773F"/>
    <w:rsid w:val="00C10ADC"/>
    <w:rsid w:val="00C23EE2"/>
    <w:rsid w:val="00C333E3"/>
    <w:rsid w:val="00C41132"/>
    <w:rsid w:val="00C523EB"/>
    <w:rsid w:val="00C578A4"/>
    <w:rsid w:val="00C62604"/>
    <w:rsid w:val="00C80FC5"/>
    <w:rsid w:val="00C85E96"/>
    <w:rsid w:val="00CA4E4E"/>
    <w:rsid w:val="00CD0B87"/>
    <w:rsid w:val="00CD3B84"/>
    <w:rsid w:val="00CF1FF3"/>
    <w:rsid w:val="00CF51F3"/>
    <w:rsid w:val="00D10F67"/>
    <w:rsid w:val="00D12754"/>
    <w:rsid w:val="00D3796C"/>
    <w:rsid w:val="00D63B99"/>
    <w:rsid w:val="00D70B7B"/>
    <w:rsid w:val="00D73A13"/>
    <w:rsid w:val="00D82FFD"/>
    <w:rsid w:val="00D84633"/>
    <w:rsid w:val="00D92D4E"/>
    <w:rsid w:val="00DA3C7B"/>
    <w:rsid w:val="00DA41B0"/>
    <w:rsid w:val="00DA63A0"/>
    <w:rsid w:val="00DB1134"/>
    <w:rsid w:val="00DB1F51"/>
    <w:rsid w:val="00DB7162"/>
    <w:rsid w:val="00DB7EA4"/>
    <w:rsid w:val="00DC40A2"/>
    <w:rsid w:val="00DC4A99"/>
    <w:rsid w:val="00DE65D4"/>
    <w:rsid w:val="00E10BC1"/>
    <w:rsid w:val="00E22554"/>
    <w:rsid w:val="00E516D4"/>
    <w:rsid w:val="00E546EE"/>
    <w:rsid w:val="00E61838"/>
    <w:rsid w:val="00E654AB"/>
    <w:rsid w:val="00EB3F1D"/>
    <w:rsid w:val="00EB7B57"/>
    <w:rsid w:val="00EC1F14"/>
    <w:rsid w:val="00ED2EB1"/>
    <w:rsid w:val="00EE03E9"/>
    <w:rsid w:val="00F01F11"/>
    <w:rsid w:val="00F062A2"/>
    <w:rsid w:val="00F10189"/>
    <w:rsid w:val="00F2317B"/>
    <w:rsid w:val="00F260B8"/>
    <w:rsid w:val="00F34084"/>
    <w:rsid w:val="00F451C5"/>
    <w:rsid w:val="00F7445C"/>
    <w:rsid w:val="00F80A0F"/>
    <w:rsid w:val="00F8288E"/>
    <w:rsid w:val="00F9179A"/>
    <w:rsid w:val="00FA7DAA"/>
    <w:rsid w:val="00FF180E"/>
    <w:rsid w:val="00FF53E4"/>
    <w:rsid w:val="00FF7AD6"/>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DCD7"/>
  <w15:chartTrackingRefBased/>
  <w15:docId w15:val="{E81274CA-0634-0641-80A6-36B042B8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A4"/>
    <w:pPr>
      <w:spacing w:line="360" w:lineRule="auto"/>
    </w:pPr>
    <w:rPr>
      <w:rFonts w:eastAsiaTheme="minorEastAsia"/>
      <w:sz w:val="28"/>
      <w:lang w:val="en-GB"/>
    </w:rPr>
  </w:style>
  <w:style w:type="paragraph" w:styleId="Heading1">
    <w:name w:val="heading 1"/>
    <w:basedOn w:val="Normal"/>
    <w:next w:val="Normal"/>
    <w:link w:val="Heading1Char"/>
    <w:uiPriority w:val="9"/>
    <w:qFormat/>
    <w:rsid w:val="00007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D1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07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B1F51"/>
    <w:pPr>
      <w:framePr w:hSpace="284" w:wrap="around" w:vAnchor="text" w:hAnchor="text" w:y="1"/>
      <w:shd w:val="clear" w:color="auto" w:fill="F2F2F2" w:themeFill="background1" w:themeFillShade="F2"/>
      <w:spacing w:after="0" w:line="315" w:lineRule="atLeast"/>
    </w:pPr>
    <w:rPr>
      <w:rFonts w:ascii="Menlo" w:eastAsia="Times New Roman" w:hAnsi="Menlo" w:cs="Menlo"/>
      <w:noProof/>
      <w:color w:val="7A3E9D"/>
      <w:kern w:val="0"/>
      <w:sz w:val="21"/>
      <w:szCs w:val="21"/>
      <w:lang w:val="en-US" w:eastAsia="da-DK"/>
      <w14:ligatures w14:val="none"/>
    </w:rPr>
  </w:style>
  <w:style w:type="character" w:customStyle="1" w:styleId="Heading1Char">
    <w:name w:val="Heading 1 Char"/>
    <w:basedOn w:val="DefaultParagraphFont"/>
    <w:link w:val="Heading1"/>
    <w:uiPriority w:val="9"/>
    <w:rsid w:val="00007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D12"/>
    <w:rPr>
      <w:rFonts w:eastAsiaTheme="majorEastAsia" w:cstheme="majorBidi"/>
      <w:color w:val="272727" w:themeColor="text1" w:themeTint="D8"/>
    </w:rPr>
  </w:style>
  <w:style w:type="paragraph" w:styleId="Title">
    <w:name w:val="Title"/>
    <w:basedOn w:val="Normal"/>
    <w:next w:val="Normal"/>
    <w:link w:val="TitleChar"/>
    <w:uiPriority w:val="10"/>
    <w:qFormat/>
    <w:rsid w:val="00007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D1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07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D12"/>
    <w:pPr>
      <w:spacing w:before="160"/>
      <w:jc w:val="center"/>
    </w:pPr>
    <w:rPr>
      <w:i/>
      <w:iCs/>
      <w:color w:val="404040" w:themeColor="text1" w:themeTint="BF"/>
    </w:rPr>
  </w:style>
  <w:style w:type="character" w:customStyle="1" w:styleId="QuoteChar">
    <w:name w:val="Quote Char"/>
    <w:basedOn w:val="DefaultParagraphFont"/>
    <w:link w:val="Quote"/>
    <w:uiPriority w:val="29"/>
    <w:rsid w:val="00007D12"/>
    <w:rPr>
      <w:i/>
      <w:iCs/>
      <w:color w:val="404040" w:themeColor="text1" w:themeTint="BF"/>
    </w:rPr>
  </w:style>
  <w:style w:type="paragraph" w:styleId="ListParagraph">
    <w:name w:val="List Paragraph"/>
    <w:basedOn w:val="Normal"/>
    <w:uiPriority w:val="34"/>
    <w:qFormat/>
    <w:rsid w:val="00007D12"/>
    <w:pPr>
      <w:ind w:left="720"/>
      <w:contextualSpacing/>
    </w:pPr>
  </w:style>
  <w:style w:type="character" w:styleId="IntenseEmphasis">
    <w:name w:val="Intense Emphasis"/>
    <w:basedOn w:val="DefaultParagraphFont"/>
    <w:uiPriority w:val="21"/>
    <w:qFormat/>
    <w:rsid w:val="00007D12"/>
    <w:rPr>
      <w:i/>
      <w:iCs/>
      <w:color w:val="0F4761" w:themeColor="accent1" w:themeShade="BF"/>
    </w:rPr>
  </w:style>
  <w:style w:type="paragraph" w:styleId="IntenseQuote">
    <w:name w:val="Intense Quote"/>
    <w:basedOn w:val="Normal"/>
    <w:next w:val="Normal"/>
    <w:link w:val="IntenseQuoteChar"/>
    <w:uiPriority w:val="30"/>
    <w:qFormat/>
    <w:rsid w:val="00007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D12"/>
    <w:rPr>
      <w:i/>
      <w:iCs/>
      <w:color w:val="0F4761" w:themeColor="accent1" w:themeShade="BF"/>
    </w:rPr>
  </w:style>
  <w:style w:type="character" w:styleId="IntenseReference">
    <w:name w:val="Intense Reference"/>
    <w:basedOn w:val="DefaultParagraphFont"/>
    <w:uiPriority w:val="32"/>
    <w:qFormat/>
    <w:rsid w:val="00007D12"/>
    <w:rPr>
      <w:b/>
      <w:bCs/>
      <w:smallCaps/>
      <w:color w:val="0F4761" w:themeColor="accent1" w:themeShade="BF"/>
      <w:spacing w:val="5"/>
    </w:rPr>
  </w:style>
  <w:style w:type="paragraph" w:customStyle="1" w:styleId="paragraph">
    <w:name w:val="paragraph"/>
    <w:basedOn w:val="Normal"/>
    <w:rsid w:val="000E02BD"/>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customStyle="1" w:styleId="eop">
    <w:name w:val="eop"/>
    <w:basedOn w:val="DefaultParagraphFont"/>
    <w:rsid w:val="000E02BD"/>
  </w:style>
  <w:style w:type="character" w:customStyle="1" w:styleId="normaltextrun">
    <w:name w:val="normaltextrun"/>
    <w:basedOn w:val="DefaultParagraphFont"/>
    <w:rsid w:val="000E02BD"/>
  </w:style>
  <w:style w:type="paragraph" w:styleId="Header">
    <w:name w:val="header"/>
    <w:basedOn w:val="Normal"/>
    <w:link w:val="HeaderChar"/>
    <w:uiPriority w:val="99"/>
    <w:unhideWhenUsed/>
    <w:rsid w:val="003D36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3D3608"/>
  </w:style>
  <w:style w:type="paragraph" w:styleId="Footer">
    <w:name w:val="footer"/>
    <w:basedOn w:val="Normal"/>
    <w:link w:val="FooterChar"/>
    <w:uiPriority w:val="99"/>
    <w:unhideWhenUsed/>
    <w:rsid w:val="003D36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3D3608"/>
  </w:style>
  <w:style w:type="character" w:styleId="PageNumber">
    <w:name w:val="page number"/>
    <w:basedOn w:val="DefaultParagraphFont"/>
    <w:uiPriority w:val="99"/>
    <w:semiHidden/>
    <w:unhideWhenUsed/>
    <w:rsid w:val="006E0717"/>
  </w:style>
  <w:style w:type="paragraph" w:styleId="Revision">
    <w:name w:val="Revision"/>
    <w:hidden/>
    <w:uiPriority w:val="99"/>
    <w:semiHidden/>
    <w:rsid w:val="00526F2A"/>
    <w:pPr>
      <w:spacing w:after="0" w:line="240" w:lineRule="auto"/>
    </w:pPr>
    <w:rPr>
      <w:rFonts w:eastAsiaTheme="minorEastAsia"/>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78794">
      <w:bodyDiv w:val="1"/>
      <w:marLeft w:val="0"/>
      <w:marRight w:val="0"/>
      <w:marTop w:val="0"/>
      <w:marBottom w:val="0"/>
      <w:divBdr>
        <w:top w:val="none" w:sz="0" w:space="0" w:color="auto"/>
        <w:left w:val="none" w:sz="0" w:space="0" w:color="auto"/>
        <w:bottom w:val="none" w:sz="0" w:space="0" w:color="auto"/>
        <w:right w:val="none" w:sz="0" w:space="0" w:color="auto"/>
      </w:divBdr>
      <w:divsChild>
        <w:div w:id="2029402231">
          <w:marLeft w:val="0"/>
          <w:marRight w:val="0"/>
          <w:marTop w:val="0"/>
          <w:marBottom w:val="0"/>
          <w:divBdr>
            <w:top w:val="none" w:sz="0" w:space="0" w:color="auto"/>
            <w:left w:val="none" w:sz="0" w:space="0" w:color="auto"/>
            <w:bottom w:val="none" w:sz="0" w:space="0" w:color="auto"/>
            <w:right w:val="none" w:sz="0" w:space="0" w:color="auto"/>
          </w:divBdr>
        </w:div>
        <w:div w:id="1032148621">
          <w:marLeft w:val="0"/>
          <w:marRight w:val="0"/>
          <w:marTop w:val="0"/>
          <w:marBottom w:val="0"/>
          <w:divBdr>
            <w:top w:val="none" w:sz="0" w:space="0" w:color="auto"/>
            <w:left w:val="none" w:sz="0" w:space="0" w:color="auto"/>
            <w:bottom w:val="none" w:sz="0" w:space="0" w:color="auto"/>
            <w:right w:val="none" w:sz="0" w:space="0" w:color="auto"/>
          </w:divBdr>
        </w:div>
        <w:div w:id="130447307">
          <w:marLeft w:val="0"/>
          <w:marRight w:val="0"/>
          <w:marTop w:val="0"/>
          <w:marBottom w:val="0"/>
          <w:divBdr>
            <w:top w:val="none" w:sz="0" w:space="0" w:color="auto"/>
            <w:left w:val="none" w:sz="0" w:space="0" w:color="auto"/>
            <w:bottom w:val="none" w:sz="0" w:space="0" w:color="auto"/>
            <w:right w:val="none" w:sz="0" w:space="0" w:color="auto"/>
          </w:divBdr>
        </w:div>
        <w:div w:id="1664891391">
          <w:marLeft w:val="0"/>
          <w:marRight w:val="0"/>
          <w:marTop w:val="0"/>
          <w:marBottom w:val="0"/>
          <w:divBdr>
            <w:top w:val="none" w:sz="0" w:space="0" w:color="auto"/>
            <w:left w:val="none" w:sz="0" w:space="0" w:color="auto"/>
            <w:bottom w:val="none" w:sz="0" w:space="0" w:color="auto"/>
            <w:right w:val="none" w:sz="0" w:space="0" w:color="auto"/>
          </w:divBdr>
        </w:div>
        <w:div w:id="78063502">
          <w:marLeft w:val="0"/>
          <w:marRight w:val="0"/>
          <w:marTop w:val="0"/>
          <w:marBottom w:val="0"/>
          <w:divBdr>
            <w:top w:val="none" w:sz="0" w:space="0" w:color="auto"/>
            <w:left w:val="none" w:sz="0" w:space="0" w:color="auto"/>
            <w:bottom w:val="none" w:sz="0" w:space="0" w:color="auto"/>
            <w:right w:val="none" w:sz="0" w:space="0" w:color="auto"/>
          </w:divBdr>
        </w:div>
        <w:div w:id="183060467">
          <w:marLeft w:val="0"/>
          <w:marRight w:val="0"/>
          <w:marTop w:val="0"/>
          <w:marBottom w:val="0"/>
          <w:divBdr>
            <w:top w:val="none" w:sz="0" w:space="0" w:color="auto"/>
            <w:left w:val="none" w:sz="0" w:space="0" w:color="auto"/>
            <w:bottom w:val="none" w:sz="0" w:space="0" w:color="auto"/>
            <w:right w:val="none" w:sz="0" w:space="0" w:color="auto"/>
          </w:divBdr>
        </w:div>
        <w:div w:id="1689671625">
          <w:marLeft w:val="0"/>
          <w:marRight w:val="0"/>
          <w:marTop w:val="0"/>
          <w:marBottom w:val="0"/>
          <w:divBdr>
            <w:top w:val="none" w:sz="0" w:space="0" w:color="auto"/>
            <w:left w:val="none" w:sz="0" w:space="0" w:color="auto"/>
            <w:bottom w:val="none" w:sz="0" w:space="0" w:color="auto"/>
            <w:right w:val="none" w:sz="0" w:space="0" w:color="auto"/>
          </w:divBdr>
        </w:div>
        <w:div w:id="1547447290">
          <w:marLeft w:val="0"/>
          <w:marRight w:val="0"/>
          <w:marTop w:val="0"/>
          <w:marBottom w:val="0"/>
          <w:divBdr>
            <w:top w:val="none" w:sz="0" w:space="0" w:color="auto"/>
            <w:left w:val="none" w:sz="0" w:space="0" w:color="auto"/>
            <w:bottom w:val="none" w:sz="0" w:space="0" w:color="auto"/>
            <w:right w:val="none" w:sz="0" w:space="0" w:color="auto"/>
          </w:divBdr>
        </w:div>
        <w:div w:id="499464705">
          <w:marLeft w:val="0"/>
          <w:marRight w:val="0"/>
          <w:marTop w:val="0"/>
          <w:marBottom w:val="0"/>
          <w:divBdr>
            <w:top w:val="none" w:sz="0" w:space="0" w:color="auto"/>
            <w:left w:val="none" w:sz="0" w:space="0" w:color="auto"/>
            <w:bottom w:val="none" w:sz="0" w:space="0" w:color="auto"/>
            <w:right w:val="none" w:sz="0" w:space="0" w:color="auto"/>
          </w:divBdr>
        </w:div>
        <w:div w:id="1314260432">
          <w:marLeft w:val="0"/>
          <w:marRight w:val="0"/>
          <w:marTop w:val="0"/>
          <w:marBottom w:val="0"/>
          <w:divBdr>
            <w:top w:val="none" w:sz="0" w:space="0" w:color="auto"/>
            <w:left w:val="none" w:sz="0" w:space="0" w:color="auto"/>
            <w:bottom w:val="none" w:sz="0" w:space="0" w:color="auto"/>
            <w:right w:val="none" w:sz="0" w:space="0" w:color="auto"/>
          </w:divBdr>
        </w:div>
        <w:div w:id="269969237">
          <w:marLeft w:val="0"/>
          <w:marRight w:val="0"/>
          <w:marTop w:val="0"/>
          <w:marBottom w:val="0"/>
          <w:divBdr>
            <w:top w:val="none" w:sz="0" w:space="0" w:color="auto"/>
            <w:left w:val="none" w:sz="0" w:space="0" w:color="auto"/>
            <w:bottom w:val="none" w:sz="0" w:space="0" w:color="auto"/>
            <w:right w:val="none" w:sz="0" w:space="0" w:color="auto"/>
          </w:divBdr>
        </w:div>
        <w:div w:id="999500777">
          <w:marLeft w:val="0"/>
          <w:marRight w:val="0"/>
          <w:marTop w:val="0"/>
          <w:marBottom w:val="0"/>
          <w:divBdr>
            <w:top w:val="none" w:sz="0" w:space="0" w:color="auto"/>
            <w:left w:val="none" w:sz="0" w:space="0" w:color="auto"/>
            <w:bottom w:val="none" w:sz="0" w:space="0" w:color="auto"/>
            <w:right w:val="none" w:sz="0" w:space="0" w:color="auto"/>
          </w:divBdr>
        </w:div>
        <w:div w:id="356154413">
          <w:marLeft w:val="0"/>
          <w:marRight w:val="0"/>
          <w:marTop w:val="0"/>
          <w:marBottom w:val="0"/>
          <w:divBdr>
            <w:top w:val="none" w:sz="0" w:space="0" w:color="auto"/>
            <w:left w:val="none" w:sz="0" w:space="0" w:color="auto"/>
            <w:bottom w:val="none" w:sz="0" w:space="0" w:color="auto"/>
            <w:right w:val="none" w:sz="0" w:space="0" w:color="auto"/>
          </w:divBdr>
        </w:div>
        <w:div w:id="37628980">
          <w:marLeft w:val="0"/>
          <w:marRight w:val="0"/>
          <w:marTop w:val="0"/>
          <w:marBottom w:val="0"/>
          <w:divBdr>
            <w:top w:val="none" w:sz="0" w:space="0" w:color="auto"/>
            <w:left w:val="none" w:sz="0" w:space="0" w:color="auto"/>
            <w:bottom w:val="none" w:sz="0" w:space="0" w:color="auto"/>
            <w:right w:val="none" w:sz="0" w:space="0" w:color="auto"/>
          </w:divBdr>
        </w:div>
        <w:div w:id="1591815391">
          <w:marLeft w:val="0"/>
          <w:marRight w:val="0"/>
          <w:marTop w:val="0"/>
          <w:marBottom w:val="0"/>
          <w:divBdr>
            <w:top w:val="none" w:sz="0" w:space="0" w:color="auto"/>
            <w:left w:val="none" w:sz="0" w:space="0" w:color="auto"/>
            <w:bottom w:val="none" w:sz="0" w:space="0" w:color="auto"/>
            <w:right w:val="none" w:sz="0" w:space="0" w:color="auto"/>
          </w:divBdr>
        </w:div>
        <w:div w:id="2127264363">
          <w:marLeft w:val="0"/>
          <w:marRight w:val="0"/>
          <w:marTop w:val="0"/>
          <w:marBottom w:val="0"/>
          <w:divBdr>
            <w:top w:val="none" w:sz="0" w:space="0" w:color="auto"/>
            <w:left w:val="none" w:sz="0" w:space="0" w:color="auto"/>
            <w:bottom w:val="none" w:sz="0" w:space="0" w:color="auto"/>
            <w:right w:val="none" w:sz="0" w:space="0" w:color="auto"/>
          </w:divBdr>
        </w:div>
        <w:div w:id="132335730">
          <w:marLeft w:val="0"/>
          <w:marRight w:val="0"/>
          <w:marTop w:val="0"/>
          <w:marBottom w:val="0"/>
          <w:divBdr>
            <w:top w:val="none" w:sz="0" w:space="0" w:color="auto"/>
            <w:left w:val="none" w:sz="0" w:space="0" w:color="auto"/>
            <w:bottom w:val="none" w:sz="0" w:space="0" w:color="auto"/>
            <w:right w:val="none" w:sz="0" w:space="0" w:color="auto"/>
          </w:divBdr>
        </w:div>
        <w:div w:id="1750685931">
          <w:marLeft w:val="0"/>
          <w:marRight w:val="0"/>
          <w:marTop w:val="0"/>
          <w:marBottom w:val="0"/>
          <w:divBdr>
            <w:top w:val="none" w:sz="0" w:space="0" w:color="auto"/>
            <w:left w:val="none" w:sz="0" w:space="0" w:color="auto"/>
            <w:bottom w:val="none" w:sz="0" w:space="0" w:color="auto"/>
            <w:right w:val="none" w:sz="0" w:space="0" w:color="auto"/>
          </w:divBdr>
        </w:div>
        <w:div w:id="1520196293">
          <w:marLeft w:val="0"/>
          <w:marRight w:val="0"/>
          <w:marTop w:val="0"/>
          <w:marBottom w:val="0"/>
          <w:divBdr>
            <w:top w:val="none" w:sz="0" w:space="0" w:color="auto"/>
            <w:left w:val="none" w:sz="0" w:space="0" w:color="auto"/>
            <w:bottom w:val="none" w:sz="0" w:space="0" w:color="auto"/>
            <w:right w:val="none" w:sz="0" w:space="0" w:color="auto"/>
          </w:divBdr>
        </w:div>
        <w:div w:id="1345211138">
          <w:marLeft w:val="0"/>
          <w:marRight w:val="0"/>
          <w:marTop w:val="0"/>
          <w:marBottom w:val="0"/>
          <w:divBdr>
            <w:top w:val="none" w:sz="0" w:space="0" w:color="auto"/>
            <w:left w:val="none" w:sz="0" w:space="0" w:color="auto"/>
            <w:bottom w:val="none" w:sz="0" w:space="0" w:color="auto"/>
            <w:right w:val="none" w:sz="0" w:space="0" w:color="auto"/>
          </w:divBdr>
        </w:div>
        <w:div w:id="388922634">
          <w:marLeft w:val="0"/>
          <w:marRight w:val="0"/>
          <w:marTop w:val="0"/>
          <w:marBottom w:val="0"/>
          <w:divBdr>
            <w:top w:val="none" w:sz="0" w:space="0" w:color="auto"/>
            <w:left w:val="none" w:sz="0" w:space="0" w:color="auto"/>
            <w:bottom w:val="none" w:sz="0" w:space="0" w:color="auto"/>
            <w:right w:val="none" w:sz="0" w:space="0" w:color="auto"/>
          </w:divBdr>
        </w:div>
      </w:divsChild>
    </w:div>
    <w:div w:id="349525415">
      <w:bodyDiv w:val="1"/>
      <w:marLeft w:val="0"/>
      <w:marRight w:val="0"/>
      <w:marTop w:val="0"/>
      <w:marBottom w:val="0"/>
      <w:divBdr>
        <w:top w:val="none" w:sz="0" w:space="0" w:color="auto"/>
        <w:left w:val="none" w:sz="0" w:space="0" w:color="auto"/>
        <w:bottom w:val="none" w:sz="0" w:space="0" w:color="auto"/>
        <w:right w:val="none" w:sz="0" w:space="0" w:color="auto"/>
      </w:divBdr>
      <w:divsChild>
        <w:div w:id="1787506809">
          <w:marLeft w:val="0"/>
          <w:marRight w:val="0"/>
          <w:marTop w:val="0"/>
          <w:marBottom w:val="0"/>
          <w:divBdr>
            <w:top w:val="none" w:sz="0" w:space="0" w:color="auto"/>
            <w:left w:val="none" w:sz="0" w:space="0" w:color="auto"/>
            <w:bottom w:val="none" w:sz="0" w:space="0" w:color="auto"/>
            <w:right w:val="none" w:sz="0" w:space="0" w:color="auto"/>
          </w:divBdr>
        </w:div>
        <w:div w:id="529689482">
          <w:marLeft w:val="0"/>
          <w:marRight w:val="0"/>
          <w:marTop w:val="0"/>
          <w:marBottom w:val="0"/>
          <w:divBdr>
            <w:top w:val="none" w:sz="0" w:space="0" w:color="auto"/>
            <w:left w:val="none" w:sz="0" w:space="0" w:color="auto"/>
            <w:bottom w:val="none" w:sz="0" w:space="0" w:color="auto"/>
            <w:right w:val="none" w:sz="0" w:space="0" w:color="auto"/>
          </w:divBdr>
        </w:div>
        <w:div w:id="1100104717">
          <w:marLeft w:val="0"/>
          <w:marRight w:val="0"/>
          <w:marTop w:val="0"/>
          <w:marBottom w:val="0"/>
          <w:divBdr>
            <w:top w:val="none" w:sz="0" w:space="0" w:color="auto"/>
            <w:left w:val="none" w:sz="0" w:space="0" w:color="auto"/>
            <w:bottom w:val="none" w:sz="0" w:space="0" w:color="auto"/>
            <w:right w:val="none" w:sz="0" w:space="0" w:color="auto"/>
          </w:divBdr>
        </w:div>
        <w:div w:id="982155087">
          <w:marLeft w:val="0"/>
          <w:marRight w:val="0"/>
          <w:marTop w:val="0"/>
          <w:marBottom w:val="0"/>
          <w:divBdr>
            <w:top w:val="none" w:sz="0" w:space="0" w:color="auto"/>
            <w:left w:val="none" w:sz="0" w:space="0" w:color="auto"/>
            <w:bottom w:val="none" w:sz="0" w:space="0" w:color="auto"/>
            <w:right w:val="none" w:sz="0" w:space="0" w:color="auto"/>
          </w:divBdr>
        </w:div>
        <w:div w:id="770200626">
          <w:marLeft w:val="0"/>
          <w:marRight w:val="0"/>
          <w:marTop w:val="0"/>
          <w:marBottom w:val="0"/>
          <w:divBdr>
            <w:top w:val="none" w:sz="0" w:space="0" w:color="auto"/>
            <w:left w:val="none" w:sz="0" w:space="0" w:color="auto"/>
            <w:bottom w:val="none" w:sz="0" w:space="0" w:color="auto"/>
            <w:right w:val="none" w:sz="0" w:space="0" w:color="auto"/>
          </w:divBdr>
        </w:div>
        <w:div w:id="377165503">
          <w:marLeft w:val="0"/>
          <w:marRight w:val="0"/>
          <w:marTop w:val="0"/>
          <w:marBottom w:val="0"/>
          <w:divBdr>
            <w:top w:val="none" w:sz="0" w:space="0" w:color="auto"/>
            <w:left w:val="none" w:sz="0" w:space="0" w:color="auto"/>
            <w:bottom w:val="none" w:sz="0" w:space="0" w:color="auto"/>
            <w:right w:val="none" w:sz="0" w:space="0" w:color="auto"/>
          </w:divBdr>
        </w:div>
        <w:div w:id="418139836">
          <w:marLeft w:val="0"/>
          <w:marRight w:val="0"/>
          <w:marTop w:val="0"/>
          <w:marBottom w:val="0"/>
          <w:divBdr>
            <w:top w:val="none" w:sz="0" w:space="0" w:color="auto"/>
            <w:left w:val="none" w:sz="0" w:space="0" w:color="auto"/>
            <w:bottom w:val="none" w:sz="0" w:space="0" w:color="auto"/>
            <w:right w:val="none" w:sz="0" w:space="0" w:color="auto"/>
          </w:divBdr>
        </w:div>
        <w:div w:id="473452576">
          <w:marLeft w:val="0"/>
          <w:marRight w:val="0"/>
          <w:marTop w:val="0"/>
          <w:marBottom w:val="0"/>
          <w:divBdr>
            <w:top w:val="none" w:sz="0" w:space="0" w:color="auto"/>
            <w:left w:val="none" w:sz="0" w:space="0" w:color="auto"/>
            <w:bottom w:val="none" w:sz="0" w:space="0" w:color="auto"/>
            <w:right w:val="none" w:sz="0" w:space="0" w:color="auto"/>
          </w:divBdr>
        </w:div>
        <w:div w:id="1925337411">
          <w:marLeft w:val="0"/>
          <w:marRight w:val="0"/>
          <w:marTop w:val="0"/>
          <w:marBottom w:val="0"/>
          <w:divBdr>
            <w:top w:val="none" w:sz="0" w:space="0" w:color="auto"/>
            <w:left w:val="none" w:sz="0" w:space="0" w:color="auto"/>
            <w:bottom w:val="none" w:sz="0" w:space="0" w:color="auto"/>
            <w:right w:val="none" w:sz="0" w:space="0" w:color="auto"/>
          </w:divBdr>
        </w:div>
      </w:divsChild>
    </w:div>
    <w:div w:id="611859259">
      <w:bodyDiv w:val="1"/>
      <w:marLeft w:val="0"/>
      <w:marRight w:val="0"/>
      <w:marTop w:val="0"/>
      <w:marBottom w:val="0"/>
      <w:divBdr>
        <w:top w:val="none" w:sz="0" w:space="0" w:color="auto"/>
        <w:left w:val="none" w:sz="0" w:space="0" w:color="auto"/>
        <w:bottom w:val="none" w:sz="0" w:space="0" w:color="auto"/>
        <w:right w:val="none" w:sz="0" w:space="0" w:color="auto"/>
      </w:divBdr>
      <w:divsChild>
        <w:div w:id="2031759344">
          <w:marLeft w:val="0"/>
          <w:marRight w:val="0"/>
          <w:marTop w:val="0"/>
          <w:marBottom w:val="0"/>
          <w:divBdr>
            <w:top w:val="none" w:sz="0" w:space="0" w:color="auto"/>
            <w:left w:val="none" w:sz="0" w:space="0" w:color="auto"/>
            <w:bottom w:val="none" w:sz="0" w:space="0" w:color="auto"/>
            <w:right w:val="none" w:sz="0" w:space="0" w:color="auto"/>
          </w:divBdr>
        </w:div>
        <w:div w:id="672533395">
          <w:marLeft w:val="0"/>
          <w:marRight w:val="0"/>
          <w:marTop w:val="0"/>
          <w:marBottom w:val="0"/>
          <w:divBdr>
            <w:top w:val="none" w:sz="0" w:space="0" w:color="auto"/>
            <w:left w:val="none" w:sz="0" w:space="0" w:color="auto"/>
            <w:bottom w:val="none" w:sz="0" w:space="0" w:color="auto"/>
            <w:right w:val="none" w:sz="0" w:space="0" w:color="auto"/>
          </w:divBdr>
        </w:div>
      </w:divsChild>
    </w:div>
    <w:div w:id="640767647">
      <w:bodyDiv w:val="1"/>
      <w:marLeft w:val="0"/>
      <w:marRight w:val="0"/>
      <w:marTop w:val="0"/>
      <w:marBottom w:val="0"/>
      <w:divBdr>
        <w:top w:val="none" w:sz="0" w:space="0" w:color="auto"/>
        <w:left w:val="none" w:sz="0" w:space="0" w:color="auto"/>
        <w:bottom w:val="none" w:sz="0" w:space="0" w:color="auto"/>
        <w:right w:val="none" w:sz="0" w:space="0" w:color="auto"/>
      </w:divBdr>
      <w:divsChild>
        <w:div w:id="2129811578">
          <w:marLeft w:val="0"/>
          <w:marRight w:val="0"/>
          <w:marTop w:val="0"/>
          <w:marBottom w:val="0"/>
          <w:divBdr>
            <w:top w:val="none" w:sz="0" w:space="0" w:color="auto"/>
            <w:left w:val="none" w:sz="0" w:space="0" w:color="auto"/>
            <w:bottom w:val="none" w:sz="0" w:space="0" w:color="auto"/>
            <w:right w:val="none" w:sz="0" w:space="0" w:color="auto"/>
          </w:divBdr>
        </w:div>
        <w:div w:id="1374618263">
          <w:marLeft w:val="0"/>
          <w:marRight w:val="0"/>
          <w:marTop w:val="0"/>
          <w:marBottom w:val="0"/>
          <w:divBdr>
            <w:top w:val="none" w:sz="0" w:space="0" w:color="auto"/>
            <w:left w:val="none" w:sz="0" w:space="0" w:color="auto"/>
            <w:bottom w:val="none" w:sz="0" w:space="0" w:color="auto"/>
            <w:right w:val="none" w:sz="0" w:space="0" w:color="auto"/>
          </w:divBdr>
        </w:div>
        <w:div w:id="1972130888">
          <w:marLeft w:val="0"/>
          <w:marRight w:val="0"/>
          <w:marTop w:val="0"/>
          <w:marBottom w:val="0"/>
          <w:divBdr>
            <w:top w:val="none" w:sz="0" w:space="0" w:color="auto"/>
            <w:left w:val="none" w:sz="0" w:space="0" w:color="auto"/>
            <w:bottom w:val="none" w:sz="0" w:space="0" w:color="auto"/>
            <w:right w:val="none" w:sz="0" w:space="0" w:color="auto"/>
          </w:divBdr>
        </w:div>
        <w:div w:id="31611437">
          <w:marLeft w:val="0"/>
          <w:marRight w:val="0"/>
          <w:marTop w:val="0"/>
          <w:marBottom w:val="0"/>
          <w:divBdr>
            <w:top w:val="none" w:sz="0" w:space="0" w:color="auto"/>
            <w:left w:val="none" w:sz="0" w:space="0" w:color="auto"/>
            <w:bottom w:val="none" w:sz="0" w:space="0" w:color="auto"/>
            <w:right w:val="none" w:sz="0" w:space="0" w:color="auto"/>
          </w:divBdr>
        </w:div>
        <w:div w:id="75053960">
          <w:marLeft w:val="0"/>
          <w:marRight w:val="0"/>
          <w:marTop w:val="0"/>
          <w:marBottom w:val="0"/>
          <w:divBdr>
            <w:top w:val="none" w:sz="0" w:space="0" w:color="auto"/>
            <w:left w:val="none" w:sz="0" w:space="0" w:color="auto"/>
            <w:bottom w:val="none" w:sz="0" w:space="0" w:color="auto"/>
            <w:right w:val="none" w:sz="0" w:space="0" w:color="auto"/>
          </w:divBdr>
        </w:div>
        <w:div w:id="1589802045">
          <w:marLeft w:val="0"/>
          <w:marRight w:val="0"/>
          <w:marTop w:val="0"/>
          <w:marBottom w:val="0"/>
          <w:divBdr>
            <w:top w:val="none" w:sz="0" w:space="0" w:color="auto"/>
            <w:left w:val="none" w:sz="0" w:space="0" w:color="auto"/>
            <w:bottom w:val="none" w:sz="0" w:space="0" w:color="auto"/>
            <w:right w:val="none" w:sz="0" w:space="0" w:color="auto"/>
          </w:divBdr>
        </w:div>
        <w:div w:id="1971324469">
          <w:marLeft w:val="0"/>
          <w:marRight w:val="0"/>
          <w:marTop w:val="0"/>
          <w:marBottom w:val="0"/>
          <w:divBdr>
            <w:top w:val="none" w:sz="0" w:space="0" w:color="auto"/>
            <w:left w:val="none" w:sz="0" w:space="0" w:color="auto"/>
            <w:bottom w:val="none" w:sz="0" w:space="0" w:color="auto"/>
            <w:right w:val="none" w:sz="0" w:space="0" w:color="auto"/>
          </w:divBdr>
        </w:div>
        <w:div w:id="781146990">
          <w:marLeft w:val="0"/>
          <w:marRight w:val="0"/>
          <w:marTop w:val="0"/>
          <w:marBottom w:val="0"/>
          <w:divBdr>
            <w:top w:val="none" w:sz="0" w:space="0" w:color="auto"/>
            <w:left w:val="none" w:sz="0" w:space="0" w:color="auto"/>
            <w:bottom w:val="none" w:sz="0" w:space="0" w:color="auto"/>
            <w:right w:val="none" w:sz="0" w:space="0" w:color="auto"/>
          </w:divBdr>
        </w:div>
        <w:div w:id="574440430">
          <w:marLeft w:val="0"/>
          <w:marRight w:val="0"/>
          <w:marTop w:val="0"/>
          <w:marBottom w:val="0"/>
          <w:divBdr>
            <w:top w:val="none" w:sz="0" w:space="0" w:color="auto"/>
            <w:left w:val="none" w:sz="0" w:space="0" w:color="auto"/>
            <w:bottom w:val="none" w:sz="0" w:space="0" w:color="auto"/>
            <w:right w:val="none" w:sz="0" w:space="0" w:color="auto"/>
          </w:divBdr>
        </w:div>
      </w:divsChild>
    </w:div>
    <w:div w:id="669018263">
      <w:bodyDiv w:val="1"/>
      <w:marLeft w:val="0"/>
      <w:marRight w:val="0"/>
      <w:marTop w:val="0"/>
      <w:marBottom w:val="0"/>
      <w:divBdr>
        <w:top w:val="none" w:sz="0" w:space="0" w:color="auto"/>
        <w:left w:val="none" w:sz="0" w:space="0" w:color="auto"/>
        <w:bottom w:val="none" w:sz="0" w:space="0" w:color="auto"/>
        <w:right w:val="none" w:sz="0" w:space="0" w:color="auto"/>
      </w:divBdr>
      <w:divsChild>
        <w:div w:id="1281912519">
          <w:marLeft w:val="0"/>
          <w:marRight w:val="0"/>
          <w:marTop w:val="0"/>
          <w:marBottom w:val="0"/>
          <w:divBdr>
            <w:top w:val="none" w:sz="0" w:space="0" w:color="auto"/>
            <w:left w:val="none" w:sz="0" w:space="0" w:color="auto"/>
            <w:bottom w:val="none" w:sz="0" w:space="0" w:color="auto"/>
            <w:right w:val="none" w:sz="0" w:space="0" w:color="auto"/>
          </w:divBdr>
        </w:div>
        <w:div w:id="1825900279">
          <w:marLeft w:val="0"/>
          <w:marRight w:val="0"/>
          <w:marTop w:val="0"/>
          <w:marBottom w:val="0"/>
          <w:divBdr>
            <w:top w:val="none" w:sz="0" w:space="0" w:color="auto"/>
            <w:left w:val="none" w:sz="0" w:space="0" w:color="auto"/>
            <w:bottom w:val="none" w:sz="0" w:space="0" w:color="auto"/>
            <w:right w:val="none" w:sz="0" w:space="0" w:color="auto"/>
          </w:divBdr>
        </w:div>
        <w:div w:id="780952650">
          <w:marLeft w:val="0"/>
          <w:marRight w:val="0"/>
          <w:marTop w:val="0"/>
          <w:marBottom w:val="0"/>
          <w:divBdr>
            <w:top w:val="none" w:sz="0" w:space="0" w:color="auto"/>
            <w:left w:val="none" w:sz="0" w:space="0" w:color="auto"/>
            <w:bottom w:val="none" w:sz="0" w:space="0" w:color="auto"/>
            <w:right w:val="none" w:sz="0" w:space="0" w:color="auto"/>
          </w:divBdr>
        </w:div>
        <w:div w:id="401870826">
          <w:marLeft w:val="0"/>
          <w:marRight w:val="0"/>
          <w:marTop w:val="0"/>
          <w:marBottom w:val="0"/>
          <w:divBdr>
            <w:top w:val="none" w:sz="0" w:space="0" w:color="auto"/>
            <w:left w:val="none" w:sz="0" w:space="0" w:color="auto"/>
            <w:bottom w:val="none" w:sz="0" w:space="0" w:color="auto"/>
            <w:right w:val="none" w:sz="0" w:space="0" w:color="auto"/>
          </w:divBdr>
        </w:div>
        <w:div w:id="316148652">
          <w:marLeft w:val="0"/>
          <w:marRight w:val="0"/>
          <w:marTop w:val="0"/>
          <w:marBottom w:val="0"/>
          <w:divBdr>
            <w:top w:val="none" w:sz="0" w:space="0" w:color="auto"/>
            <w:left w:val="none" w:sz="0" w:space="0" w:color="auto"/>
            <w:bottom w:val="none" w:sz="0" w:space="0" w:color="auto"/>
            <w:right w:val="none" w:sz="0" w:space="0" w:color="auto"/>
          </w:divBdr>
        </w:div>
        <w:div w:id="1415855414">
          <w:marLeft w:val="0"/>
          <w:marRight w:val="0"/>
          <w:marTop w:val="0"/>
          <w:marBottom w:val="0"/>
          <w:divBdr>
            <w:top w:val="none" w:sz="0" w:space="0" w:color="auto"/>
            <w:left w:val="none" w:sz="0" w:space="0" w:color="auto"/>
            <w:bottom w:val="none" w:sz="0" w:space="0" w:color="auto"/>
            <w:right w:val="none" w:sz="0" w:space="0" w:color="auto"/>
          </w:divBdr>
        </w:div>
        <w:div w:id="1673140512">
          <w:marLeft w:val="0"/>
          <w:marRight w:val="0"/>
          <w:marTop w:val="0"/>
          <w:marBottom w:val="0"/>
          <w:divBdr>
            <w:top w:val="none" w:sz="0" w:space="0" w:color="auto"/>
            <w:left w:val="none" w:sz="0" w:space="0" w:color="auto"/>
            <w:bottom w:val="none" w:sz="0" w:space="0" w:color="auto"/>
            <w:right w:val="none" w:sz="0" w:space="0" w:color="auto"/>
          </w:divBdr>
        </w:div>
        <w:div w:id="1982998253">
          <w:marLeft w:val="0"/>
          <w:marRight w:val="0"/>
          <w:marTop w:val="0"/>
          <w:marBottom w:val="0"/>
          <w:divBdr>
            <w:top w:val="none" w:sz="0" w:space="0" w:color="auto"/>
            <w:left w:val="none" w:sz="0" w:space="0" w:color="auto"/>
            <w:bottom w:val="none" w:sz="0" w:space="0" w:color="auto"/>
            <w:right w:val="none" w:sz="0" w:space="0" w:color="auto"/>
          </w:divBdr>
        </w:div>
        <w:div w:id="1533688755">
          <w:marLeft w:val="0"/>
          <w:marRight w:val="0"/>
          <w:marTop w:val="0"/>
          <w:marBottom w:val="0"/>
          <w:divBdr>
            <w:top w:val="none" w:sz="0" w:space="0" w:color="auto"/>
            <w:left w:val="none" w:sz="0" w:space="0" w:color="auto"/>
            <w:bottom w:val="none" w:sz="0" w:space="0" w:color="auto"/>
            <w:right w:val="none" w:sz="0" w:space="0" w:color="auto"/>
          </w:divBdr>
        </w:div>
        <w:div w:id="1407537207">
          <w:marLeft w:val="0"/>
          <w:marRight w:val="0"/>
          <w:marTop w:val="0"/>
          <w:marBottom w:val="0"/>
          <w:divBdr>
            <w:top w:val="none" w:sz="0" w:space="0" w:color="auto"/>
            <w:left w:val="none" w:sz="0" w:space="0" w:color="auto"/>
            <w:bottom w:val="none" w:sz="0" w:space="0" w:color="auto"/>
            <w:right w:val="none" w:sz="0" w:space="0" w:color="auto"/>
          </w:divBdr>
        </w:div>
        <w:div w:id="1559131018">
          <w:marLeft w:val="0"/>
          <w:marRight w:val="0"/>
          <w:marTop w:val="0"/>
          <w:marBottom w:val="0"/>
          <w:divBdr>
            <w:top w:val="none" w:sz="0" w:space="0" w:color="auto"/>
            <w:left w:val="none" w:sz="0" w:space="0" w:color="auto"/>
            <w:bottom w:val="none" w:sz="0" w:space="0" w:color="auto"/>
            <w:right w:val="none" w:sz="0" w:space="0" w:color="auto"/>
          </w:divBdr>
        </w:div>
        <w:div w:id="609819572">
          <w:marLeft w:val="0"/>
          <w:marRight w:val="0"/>
          <w:marTop w:val="0"/>
          <w:marBottom w:val="0"/>
          <w:divBdr>
            <w:top w:val="none" w:sz="0" w:space="0" w:color="auto"/>
            <w:left w:val="none" w:sz="0" w:space="0" w:color="auto"/>
            <w:bottom w:val="none" w:sz="0" w:space="0" w:color="auto"/>
            <w:right w:val="none" w:sz="0" w:space="0" w:color="auto"/>
          </w:divBdr>
        </w:div>
        <w:div w:id="1360159965">
          <w:marLeft w:val="0"/>
          <w:marRight w:val="0"/>
          <w:marTop w:val="0"/>
          <w:marBottom w:val="0"/>
          <w:divBdr>
            <w:top w:val="none" w:sz="0" w:space="0" w:color="auto"/>
            <w:left w:val="none" w:sz="0" w:space="0" w:color="auto"/>
            <w:bottom w:val="none" w:sz="0" w:space="0" w:color="auto"/>
            <w:right w:val="none" w:sz="0" w:space="0" w:color="auto"/>
          </w:divBdr>
        </w:div>
      </w:divsChild>
    </w:div>
    <w:div w:id="807741407">
      <w:bodyDiv w:val="1"/>
      <w:marLeft w:val="0"/>
      <w:marRight w:val="0"/>
      <w:marTop w:val="0"/>
      <w:marBottom w:val="0"/>
      <w:divBdr>
        <w:top w:val="none" w:sz="0" w:space="0" w:color="auto"/>
        <w:left w:val="none" w:sz="0" w:space="0" w:color="auto"/>
        <w:bottom w:val="none" w:sz="0" w:space="0" w:color="auto"/>
        <w:right w:val="none" w:sz="0" w:space="0" w:color="auto"/>
      </w:divBdr>
      <w:divsChild>
        <w:div w:id="1232429227">
          <w:marLeft w:val="0"/>
          <w:marRight w:val="0"/>
          <w:marTop w:val="0"/>
          <w:marBottom w:val="0"/>
          <w:divBdr>
            <w:top w:val="none" w:sz="0" w:space="0" w:color="auto"/>
            <w:left w:val="none" w:sz="0" w:space="0" w:color="auto"/>
            <w:bottom w:val="none" w:sz="0" w:space="0" w:color="auto"/>
            <w:right w:val="none" w:sz="0" w:space="0" w:color="auto"/>
          </w:divBdr>
        </w:div>
        <w:div w:id="316958071">
          <w:marLeft w:val="0"/>
          <w:marRight w:val="0"/>
          <w:marTop w:val="0"/>
          <w:marBottom w:val="0"/>
          <w:divBdr>
            <w:top w:val="none" w:sz="0" w:space="0" w:color="auto"/>
            <w:left w:val="none" w:sz="0" w:space="0" w:color="auto"/>
            <w:bottom w:val="none" w:sz="0" w:space="0" w:color="auto"/>
            <w:right w:val="none" w:sz="0" w:space="0" w:color="auto"/>
          </w:divBdr>
        </w:div>
        <w:div w:id="479074121">
          <w:marLeft w:val="0"/>
          <w:marRight w:val="0"/>
          <w:marTop w:val="0"/>
          <w:marBottom w:val="0"/>
          <w:divBdr>
            <w:top w:val="none" w:sz="0" w:space="0" w:color="auto"/>
            <w:left w:val="none" w:sz="0" w:space="0" w:color="auto"/>
            <w:bottom w:val="none" w:sz="0" w:space="0" w:color="auto"/>
            <w:right w:val="none" w:sz="0" w:space="0" w:color="auto"/>
          </w:divBdr>
        </w:div>
        <w:div w:id="1433237805">
          <w:marLeft w:val="0"/>
          <w:marRight w:val="0"/>
          <w:marTop w:val="0"/>
          <w:marBottom w:val="0"/>
          <w:divBdr>
            <w:top w:val="none" w:sz="0" w:space="0" w:color="auto"/>
            <w:left w:val="none" w:sz="0" w:space="0" w:color="auto"/>
            <w:bottom w:val="none" w:sz="0" w:space="0" w:color="auto"/>
            <w:right w:val="none" w:sz="0" w:space="0" w:color="auto"/>
          </w:divBdr>
        </w:div>
        <w:div w:id="1864129400">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1075586186">
          <w:marLeft w:val="0"/>
          <w:marRight w:val="0"/>
          <w:marTop w:val="0"/>
          <w:marBottom w:val="0"/>
          <w:divBdr>
            <w:top w:val="none" w:sz="0" w:space="0" w:color="auto"/>
            <w:left w:val="none" w:sz="0" w:space="0" w:color="auto"/>
            <w:bottom w:val="none" w:sz="0" w:space="0" w:color="auto"/>
            <w:right w:val="none" w:sz="0" w:space="0" w:color="auto"/>
          </w:divBdr>
        </w:div>
        <w:div w:id="1671831955">
          <w:marLeft w:val="0"/>
          <w:marRight w:val="0"/>
          <w:marTop w:val="0"/>
          <w:marBottom w:val="0"/>
          <w:divBdr>
            <w:top w:val="none" w:sz="0" w:space="0" w:color="auto"/>
            <w:left w:val="none" w:sz="0" w:space="0" w:color="auto"/>
            <w:bottom w:val="none" w:sz="0" w:space="0" w:color="auto"/>
            <w:right w:val="none" w:sz="0" w:space="0" w:color="auto"/>
          </w:divBdr>
        </w:div>
        <w:div w:id="184177567">
          <w:marLeft w:val="0"/>
          <w:marRight w:val="0"/>
          <w:marTop w:val="0"/>
          <w:marBottom w:val="0"/>
          <w:divBdr>
            <w:top w:val="none" w:sz="0" w:space="0" w:color="auto"/>
            <w:left w:val="none" w:sz="0" w:space="0" w:color="auto"/>
            <w:bottom w:val="none" w:sz="0" w:space="0" w:color="auto"/>
            <w:right w:val="none" w:sz="0" w:space="0" w:color="auto"/>
          </w:divBdr>
        </w:div>
        <w:div w:id="431510295">
          <w:marLeft w:val="0"/>
          <w:marRight w:val="0"/>
          <w:marTop w:val="0"/>
          <w:marBottom w:val="0"/>
          <w:divBdr>
            <w:top w:val="none" w:sz="0" w:space="0" w:color="auto"/>
            <w:left w:val="none" w:sz="0" w:space="0" w:color="auto"/>
            <w:bottom w:val="none" w:sz="0" w:space="0" w:color="auto"/>
            <w:right w:val="none" w:sz="0" w:space="0" w:color="auto"/>
          </w:divBdr>
        </w:div>
      </w:divsChild>
    </w:div>
    <w:div w:id="1082752832">
      <w:bodyDiv w:val="1"/>
      <w:marLeft w:val="0"/>
      <w:marRight w:val="0"/>
      <w:marTop w:val="0"/>
      <w:marBottom w:val="0"/>
      <w:divBdr>
        <w:top w:val="none" w:sz="0" w:space="0" w:color="auto"/>
        <w:left w:val="none" w:sz="0" w:space="0" w:color="auto"/>
        <w:bottom w:val="none" w:sz="0" w:space="0" w:color="auto"/>
        <w:right w:val="none" w:sz="0" w:space="0" w:color="auto"/>
      </w:divBdr>
      <w:divsChild>
        <w:div w:id="677928565">
          <w:marLeft w:val="0"/>
          <w:marRight w:val="0"/>
          <w:marTop w:val="0"/>
          <w:marBottom w:val="0"/>
          <w:divBdr>
            <w:top w:val="none" w:sz="0" w:space="0" w:color="auto"/>
            <w:left w:val="none" w:sz="0" w:space="0" w:color="auto"/>
            <w:bottom w:val="none" w:sz="0" w:space="0" w:color="auto"/>
            <w:right w:val="none" w:sz="0" w:space="0" w:color="auto"/>
          </w:divBdr>
        </w:div>
        <w:div w:id="1156189324">
          <w:marLeft w:val="0"/>
          <w:marRight w:val="0"/>
          <w:marTop w:val="0"/>
          <w:marBottom w:val="0"/>
          <w:divBdr>
            <w:top w:val="none" w:sz="0" w:space="0" w:color="auto"/>
            <w:left w:val="none" w:sz="0" w:space="0" w:color="auto"/>
            <w:bottom w:val="none" w:sz="0" w:space="0" w:color="auto"/>
            <w:right w:val="none" w:sz="0" w:space="0" w:color="auto"/>
          </w:divBdr>
        </w:div>
        <w:div w:id="1488744364">
          <w:marLeft w:val="0"/>
          <w:marRight w:val="0"/>
          <w:marTop w:val="0"/>
          <w:marBottom w:val="0"/>
          <w:divBdr>
            <w:top w:val="none" w:sz="0" w:space="0" w:color="auto"/>
            <w:left w:val="none" w:sz="0" w:space="0" w:color="auto"/>
            <w:bottom w:val="none" w:sz="0" w:space="0" w:color="auto"/>
            <w:right w:val="none" w:sz="0" w:space="0" w:color="auto"/>
          </w:divBdr>
        </w:div>
        <w:div w:id="1189296291">
          <w:marLeft w:val="0"/>
          <w:marRight w:val="0"/>
          <w:marTop w:val="0"/>
          <w:marBottom w:val="0"/>
          <w:divBdr>
            <w:top w:val="none" w:sz="0" w:space="0" w:color="auto"/>
            <w:left w:val="none" w:sz="0" w:space="0" w:color="auto"/>
            <w:bottom w:val="none" w:sz="0" w:space="0" w:color="auto"/>
            <w:right w:val="none" w:sz="0" w:space="0" w:color="auto"/>
          </w:divBdr>
        </w:div>
        <w:div w:id="1420100630">
          <w:marLeft w:val="0"/>
          <w:marRight w:val="0"/>
          <w:marTop w:val="0"/>
          <w:marBottom w:val="0"/>
          <w:divBdr>
            <w:top w:val="none" w:sz="0" w:space="0" w:color="auto"/>
            <w:left w:val="none" w:sz="0" w:space="0" w:color="auto"/>
            <w:bottom w:val="none" w:sz="0" w:space="0" w:color="auto"/>
            <w:right w:val="none" w:sz="0" w:space="0" w:color="auto"/>
          </w:divBdr>
        </w:div>
        <w:div w:id="1131679102">
          <w:marLeft w:val="0"/>
          <w:marRight w:val="0"/>
          <w:marTop w:val="0"/>
          <w:marBottom w:val="0"/>
          <w:divBdr>
            <w:top w:val="none" w:sz="0" w:space="0" w:color="auto"/>
            <w:left w:val="none" w:sz="0" w:space="0" w:color="auto"/>
            <w:bottom w:val="none" w:sz="0" w:space="0" w:color="auto"/>
            <w:right w:val="none" w:sz="0" w:space="0" w:color="auto"/>
          </w:divBdr>
        </w:div>
        <w:div w:id="867987007">
          <w:marLeft w:val="0"/>
          <w:marRight w:val="0"/>
          <w:marTop w:val="0"/>
          <w:marBottom w:val="0"/>
          <w:divBdr>
            <w:top w:val="none" w:sz="0" w:space="0" w:color="auto"/>
            <w:left w:val="none" w:sz="0" w:space="0" w:color="auto"/>
            <w:bottom w:val="none" w:sz="0" w:space="0" w:color="auto"/>
            <w:right w:val="none" w:sz="0" w:space="0" w:color="auto"/>
          </w:divBdr>
        </w:div>
        <w:div w:id="6910513">
          <w:marLeft w:val="0"/>
          <w:marRight w:val="0"/>
          <w:marTop w:val="0"/>
          <w:marBottom w:val="0"/>
          <w:divBdr>
            <w:top w:val="none" w:sz="0" w:space="0" w:color="auto"/>
            <w:left w:val="none" w:sz="0" w:space="0" w:color="auto"/>
            <w:bottom w:val="none" w:sz="0" w:space="0" w:color="auto"/>
            <w:right w:val="none" w:sz="0" w:space="0" w:color="auto"/>
          </w:divBdr>
        </w:div>
        <w:div w:id="1807048810">
          <w:marLeft w:val="0"/>
          <w:marRight w:val="0"/>
          <w:marTop w:val="0"/>
          <w:marBottom w:val="0"/>
          <w:divBdr>
            <w:top w:val="none" w:sz="0" w:space="0" w:color="auto"/>
            <w:left w:val="none" w:sz="0" w:space="0" w:color="auto"/>
            <w:bottom w:val="none" w:sz="0" w:space="0" w:color="auto"/>
            <w:right w:val="none" w:sz="0" w:space="0" w:color="auto"/>
          </w:divBdr>
        </w:div>
        <w:div w:id="1831562103">
          <w:marLeft w:val="0"/>
          <w:marRight w:val="0"/>
          <w:marTop w:val="0"/>
          <w:marBottom w:val="0"/>
          <w:divBdr>
            <w:top w:val="none" w:sz="0" w:space="0" w:color="auto"/>
            <w:left w:val="none" w:sz="0" w:space="0" w:color="auto"/>
            <w:bottom w:val="none" w:sz="0" w:space="0" w:color="auto"/>
            <w:right w:val="none" w:sz="0" w:space="0" w:color="auto"/>
          </w:divBdr>
        </w:div>
        <w:div w:id="1262841076">
          <w:marLeft w:val="0"/>
          <w:marRight w:val="0"/>
          <w:marTop w:val="0"/>
          <w:marBottom w:val="0"/>
          <w:divBdr>
            <w:top w:val="none" w:sz="0" w:space="0" w:color="auto"/>
            <w:left w:val="none" w:sz="0" w:space="0" w:color="auto"/>
            <w:bottom w:val="none" w:sz="0" w:space="0" w:color="auto"/>
            <w:right w:val="none" w:sz="0" w:space="0" w:color="auto"/>
          </w:divBdr>
        </w:div>
        <w:div w:id="86579759">
          <w:marLeft w:val="0"/>
          <w:marRight w:val="0"/>
          <w:marTop w:val="0"/>
          <w:marBottom w:val="0"/>
          <w:divBdr>
            <w:top w:val="none" w:sz="0" w:space="0" w:color="auto"/>
            <w:left w:val="none" w:sz="0" w:space="0" w:color="auto"/>
            <w:bottom w:val="none" w:sz="0" w:space="0" w:color="auto"/>
            <w:right w:val="none" w:sz="0" w:space="0" w:color="auto"/>
          </w:divBdr>
        </w:div>
        <w:div w:id="188225998">
          <w:marLeft w:val="0"/>
          <w:marRight w:val="0"/>
          <w:marTop w:val="0"/>
          <w:marBottom w:val="0"/>
          <w:divBdr>
            <w:top w:val="none" w:sz="0" w:space="0" w:color="auto"/>
            <w:left w:val="none" w:sz="0" w:space="0" w:color="auto"/>
            <w:bottom w:val="none" w:sz="0" w:space="0" w:color="auto"/>
            <w:right w:val="none" w:sz="0" w:space="0" w:color="auto"/>
          </w:divBdr>
        </w:div>
        <w:div w:id="374080797">
          <w:marLeft w:val="0"/>
          <w:marRight w:val="0"/>
          <w:marTop w:val="0"/>
          <w:marBottom w:val="0"/>
          <w:divBdr>
            <w:top w:val="none" w:sz="0" w:space="0" w:color="auto"/>
            <w:left w:val="none" w:sz="0" w:space="0" w:color="auto"/>
            <w:bottom w:val="none" w:sz="0" w:space="0" w:color="auto"/>
            <w:right w:val="none" w:sz="0" w:space="0" w:color="auto"/>
          </w:divBdr>
        </w:div>
      </w:divsChild>
    </w:div>
    <w:div w:id="1382048666">
      <w:bodyDiv w:val="1"/>
      <w:marLeft w:val="0"/>
      <w:marRight w:val="0"/>
      <w:marTop w:val="0"/>
      <w:marBottom w:val="0"/>
      <w:divBdr>
        <w:top w:val="none" w:sz="0" w:space="0" w:color="auto"/>
        <w:left w:val="none" w:sz="0" w:space="0" w:color="auto"/>
        <w:bottom w:val="none" w:sz="0" w:space="0" w:color="auto"/>
        <w:right w:val="none" w:sz="0" w:space="0" w:color="auto"/>
      </w:divBdr>
      <w:divsChild>
        <w:div w:id="1916429294">
          <w:marLeft w:val="0"/>
          <w:marRight w:val="0"/>
          <w:marTop w:val="0"/>
          <w:marBottom w:val="0"/>
          <w:divBdr>
            <w:top w:val="none" w:sz="0" w:space="0" w:color="auto"/>
            <w:left w:val="none" w:sz="0" w:space="0" w:color="auto"/>
            <w:bottom w:val="none" w:sz="0" w:space="0" w:color="auto"/>
            <w:right w:val="none" w:sz="0" w:space="0" w:color="auto"/>
          </w:divBdr>
        </w:div>
        <w:div w:id="1233740419">
          <w:marLeft w:val="0"/>
          <w:marRight w:val="0"/>
          <w:marTop w:val="0"/>
          <w:marBottom w:val="0"/>
          <w:divBdr>
            <w:top w:val="none" w:sz="0" w:space="0" w:color="auto"/>
            <w:left w:val="none" w:sz="0" w:space="0" w:color="auto"/>
            <w:bottom w:val="none" w:sz="0" w:space="0" w:color="auto"/>
            <w:right w:val="none" w:sz="0" w:space="0" w:color="auto"/>
          </w:divBdr>
        </w:div>
        <w:div w:id="1616909907">
          <w:marLeft w:val="0"/>
          <w:marRight w:val="0"/>
          <w:marTop w:val="0"/>
          <w:marBottom w:val="0"/>
          <w:divBdr>
            <w:top w:val="none" w:sz="0" w:space="0" w:color="auto"/>
            <w:left w:val="none" w:sz="0" w:space="0" w:color="auto"/>
            <w:bottom w:val="none" w:sz="0" w:space="0" w:color="auto"/>
            <w:right w:val="none" w:sz="0" w:space="0" w:color="auto"/>
          </w:divBdr>
        </w:div>
        <w:div w:id="1912546840">
          <w:marLeft w:val="0"/>
          <w:marRight w:val="0"/>
          <w:marTop w:val="0"/>
          <w:marBottom w:val="0"/>
          <w:divBdr>
            <w:top w:val="none" w:sz="0" w:space="0" w:color="auto"/>
            <w:left w:val="none" w:sz="0" w:space="0" w:color="auto"/>
            <w:bottom w:val="none" w:sz="0" w:space="0" w:color="auto"/>
            <w:right w:val="none" w:sz="0" w:space="0" w:color="auto"/>
          </w:divBdr>
        </w:div>
        <w:div w:id="2040934396">
          <w:marLeft w:val="0"/>
          <w:marRight w:val="0"/>
          <w:marTop w:val="0"/>
          <w:marBottom w:val="0"/>
          <w:divBdr>
            <w:top w:val="none" w:sz="0" w:space="0" w:color="auto"/>
            <w:left w:val="none" w:sz="0" w:space="0" w:color="auto"/>
            <w:bottom w:val="none" w:sz="0" w:space="0" w:color="auto"/>
            <w:right w:val="none" w:sz="0" w:space="0" w:color="auto"/>
          </w:divBdr>
        </w:div>
        <w:div w:id="1966542165">
          <w:marLeft w:val="0"/>
          <w:marRight w:val="0"/>
          <w:marTop w:val="0"/>
          <w:marBottom w:val="0"/>
          <w:divBdr>
            <w:top w:val="none" w:sz="0" w:space="0" w:color="auto"/>
            <w:left w:val="none" w:sz="0" w:space="0" w:color="auto"/>
            <w:bottom w:val="none" w:sz="0" w:space="0" w:color="auto"/>
            <w:right w:val="none" w:sz="0" w:space="0" w:color="auto"/>
          </w:divBdr>
        </w:div>
        <w:div w:id="144442606">
          <w:marLeft w:val="0"/>
          <w:marRight w:val="0"/>
          <w:marTop w:val="0"/>
          <w:marBottom w:val="0"/>
          <w:divBdr>
            <w:top w:val="none" w:sz="0" w:space="0" w:color="auto"/>
            <w:left w:val="none" w:sz="0" w:space="0" w:color="auto"/>
            <w:bottom w:val="none" w:sz="0" w:space="0" w:color="auto"/>
            <w:right w:val="none" w:sz="0" w:space="0" w:color="auto"/>
          </w:divBdr>
        </w:div>
        <w:div w:id="957685443">
          <w:marLeft w:val="0"/>
          <w:marRight w:val="0"/>
          <w:marTop w:val="0"/>
          <w:marBottom w:val="0"/>
          <w:divBdr>
            <w:top w:val="none" w:sz="0" w:space="0" w:color="auto"/>
            <w:left w:val="none" w:sz="0" w:space="0" w:color="auto"/>
            <w:bottom w:val="none" w:sz="0" w:space="0" w:color="auto"/>
            <w:right w:val="none" w:sz="0" w:space="0" w:color="auto"/>
          </w:divBdr>
        </w:div>
        <w:div w:id="890121043">
          <w:marLeft w:val="0"/>
          <w:marRight w:val="0"/>
          <w:marTop w:val="0"/>
          <w:marBottom w:val="0"/>
          <w:divBdr>
            <w:top w:val="none" w:sz="0" w:space="0" w:color="auto"/>
            <w:left w:val="none" w:sz="0" w:space="0" w:color="auto"/>
            <w:bottom w:val="none" w:sz="0" w:space="0" w:color="auto"/>
            <w:right w:val="none" w:sz="0" w:space="0" w:color="auto"/>
          </w:divBdr>
        </w:div>
        <w:div w:id="680402098">
          <w:marLeft w:val="0"/>
          <w:marRight w:val="0"/>
          <w:marTop w:val="0"/>
          <w:marBottom w:val="0"/>
          <w:divBdr>
            <w:top w:val="none" w:sz="0" w:space="0" w:color="auto"/>
            <w:left w:val="none" w:sz="0" w:space="0" w:color="auto"/>
            <w:bottom w:val="none" w:sz="0" w:space="0" w:color="auto"/>
            <w:right w:val="none" w:sz="0" w:space="0" w:color="auto"/>
          </w:divBdr>
        </w:div>
        <w:div w:id="1607154152">
          <w:marLeft w:val="0"/>
          <w:marRight w:val="0"/>
          <w:marTop w:val="0"/>
          <w:marBottom w:val="0"/>
          <w:divBdr>
            <w:top w:val="none" w:sz="0" w:space="0" w:color="auto"/>
            <w:left w:val="none" w:sz="0" w:space="0" w:color="auto"/>
            <w:bottom w:val="none" w:sz="0" w:space="0" w:color="auto"/>
            <w:right w:val="none" w:sz="0" w:space="0" w:color="auto"/>
          </w:divBdr>
        </w:div>
        <w:div w:id="35157362">
          <w:marLeft w:val="0"/>
          <w:marRight w:val="0"/>
          <w:marTop w:val="0"/>
          <w:marBottom w:val="0"/>
          <w:divBdr>
            <w:top w:val="none" w:sz="0" w:space="0" w:color="auto"/>
            <w:left w:val="none" w:sz="0" w:space="0" w:color="auto"/>
            <w:bottom w:val="none" w:sz="0" w:space="0" w:color="auto"/>
            <w:right w:val="none" w:sz="0" w:space="0" w:color="auto"/>
          </w:divBdr>
        </w:div>
        <w:div w:id="951933940">
          <w:marLeft w:val="0"/>
          <w:marRight w:val="0"/>
          <w:marTop w:val="0"/>
          <w:marBottom w:val="0"/>
          <w:divBdr>
            <w:top w:val="none" w:sz="0" w:space="0" w:color="auto"/>
            <w:left w:val="none" w:sz="0" w:space="0" w:color="auto"/>
            <w:bottom w:val="none" w:sz="0" w:space="0" w:color="auto"/>
            <w:right w:val="none" w:sz="0" w:space="0" w:color="auto"/>
          </w:divBdr>
        </w:div>
        <w:div w:id="919488179">
          <w:marLeft w:val="0"/>
          <w:marRight w:val="0"/>
          <w:marTop w:val="0"/>
          <w:marBottom w:val="0"/>
          <w:divBdr>
            <w:top w:val="none" w:sz="0" w:space="0" w:color="auto"/>
            <w:left w:val="none" w:sz="0" w:space="0" w:color="auto"/>
            <w:bottom w:val="none" w:sz="0" w:space="0" w:color="auto"/>
            <w:right w:val="none" w:sz="0" w:space="0" w:color="auto"/>
          </w:divBdr>
        </w:div>
      </w:divsChild>
    </w:div>
    <w:div w:id="1599753338">
      <w:bodyDiv w:val="1"/>
      <w:marLeft w:val="0"/>
      <w:marRight w:val="0"/>
      <w:marTop w:val="0"/>
      <w:marBottom w:val="0"/>
      <w:divBdr>
        <w:top w:val="none" w:sz="0" w:space="0" w:color="auto"/>
        <w:left w:val="none" w:sz="0" w:space="0" w:color="auto"/>
        <w:bottom w:val="none" w:sz="0" w:space="0" w:color="auto"/>
        <w:right w:val="none" w:sz="0" w:space="0" w:color="auto"/>
      </w:divBdr>
      <w:divsChild>
        <w:div w:id="1807236977">
          <w:marLeft w:val="0"/>
          <w:marRight w:val="0"/>
          <w:marTop w:val="0"/>
          <w:marBottom w:val="0"/>
          <w:divBdr>
            <w:top w:val="none" w:sz="0" w:space="0" w:color="auto"/>
            <w:left w:val="none" w:sz="0" w:space="0" w:color="auto"/>
            <w:bottom w:val="none" w:sz="0" w:space="0" w:color="auto"/>
            <w:right w:val="none" w:sz="0" w:space="0" w:color="auto"/>
          </w:divBdr>
        </w:div>
        <w:div w:id="1780834740">
          <w:marLeft w:val="0"/>
          <w:marRight w:val="0"/>
          <w:marTop w:val="0"/>
          <w:marBottom w:val="0"/>
          <w:divBdr>
            <w:top w:val="none" w:sz="0" w:space="0" w:color="auto"/>
            <w:left w:val="none" w:sz="0" w:space="0" w:color="auto"/>
            <w:bottom w:val="none" w:sz="0" w:space="0" w:color="auto"/>
            <w:right w:val="none" w:sz="0" w:space="0" w:color="auto"/>
          </w:divBdr>
        </w:div>
        <w:div w:id="1280987655">
          <w:marLeft w:val="0"/>
          <w:marRight w:val="0"/>
          <w:marTop w:val="0"/>
          <w:marBottom w:val="0"/>
          <w:divBdr>
            <w:top w:val="none" w:sz="0" w:space="0" w:color="auto"/>
            <w:left w:val="none" w:sz="0" w:space="0" w:color="auto"/>
            <w:bottom w:val="none" w:sz="0" w:space="0" w:color="auto"/>
            <w:right w:val="none" w:sz="0" w:space="0" w:color="auto"/>
          </w:divBdr>
        </w:div>
        <w:div w:id="2048800336">
          <w:marLeft w:val="0"/>
          <w:marRight w:val="0"/>
          <w:marTop w:val="0"/>
          <w:marBottom w:val="0"/>
          <w:divBdr>
            <w:top w:val="none" w:sz="0" w:space="0" w:color="auto"/>
            <w:left w:val="none" w:sz="0" w:space="0" w:color="auto"/>
            <w:bottom w:val="none" w:sz="0" w:space="0" w:color="auto"/>
            <w:right w:val="none" w:sz="0" w:space="0" w:color="auto"/>
          </w:divBdr>
        </w:div>
        <w:div w:id="840579499">
          <w:marLeft w:val="0"/>
          <w:marRight w:val="0"/>
          <w:marTop w:val="0"/>
          <w:marBottom w:val="0"/>
          <w:divBdr>
            <w:top w:val="none" w:sz="0" w:space="0" w:color="auto"/>
            <w:left w:val="none" w:sz="0" w:space="0" w:color="auto"/>
            <w:bottom w:val="none" w:sz="0" w:space="0" w:color="auto"/>
            <w:right w:val="none" w:sz="0" w:space="0" w:color="auto"/>
          </w:divBdr>
        </w:div>
        <w:div w:id="1899583035">
          <w:marLeft w:val="0"/>
          <w:marRight w:val="0"/>
          <w:marTop w:val="0"/>
          <w:marBottom w:val="0"/>
          <w:divBdr>
            <w:top w:val="none" w:sz="0" w:space="0" w:color="auto"/>
            <w:left w:val="none" w:sz="0" w:space="0" w:color="auto"/>
            <w:bottom w:val="none" w:sz="0" w:space="0" w:color="auto"/>
            <w:right w:val="none" w:sz="0" w:space="0" w:color="auto"/>
          </w:divBdr>
        </w:div>
        <w:div w:id="796798291">
          <w:marLeft w:val="0"/>
          <w:marRight w:val="0"/>
          <w:marTop w:val="0"/>
          <w:marBottom w:val="0"/>
          <w:divBdr>
            <w:top w:val="none" w:sz="0" w:space="0" w:color="auto"/>
            <w:left w:val="none" w:sz="0" w:space="0" w:color="auto"/>
            <w:bottom w:val="none" w:sz="0" w:space="0" w:color="auto"/>
            <w:right w:val="none" w:sz="0" w:space="0" w:color="auto"/>
          </w:divBdr>
        </w:div>
        <w:div w:id="1480610540">
          <w:marLeft w:val="0"/>
          <w:marRight w:val="0"/>
          <w:marTop w:val="0"/>
          <w:marBottom w:val="0"/>
          <w:divBdr>
            <w:top w:val="none" w:sz="0" w:space="0" w:color="auto"/>
            <w:left w:val="none" w:sz="0" w:space="0" w:color="auto"/>
            <w:bottom w:val="none" w:sz="0" w:space="0" w:color="auto"/>
            <w:right w:val="none" w:sz="0" w:space="0" w:color="auto"/>
          </w:divBdr>
        </w:div>
        <w:div w:id="1172529005">
          <w:marLeft w:val="0"/>
          <w:marRight w:val="0"/>
          <w:marTop w:val="0"/>
          <w:marBottom w:val="0"/>
          <w:divBdr>
            <w:top w:val="none" w:sz="0" w:space="0" w:color="auto"/>
            <w:left w:val="none" w:sz="0" w:space="0" w:color="auto"/>
            <w:bottom w:val="none" w:sz="0" w:space="0" w:color="auto"/>
            <w:right w:val="none" w:sz="0" w:space="0" w:color="auto"/>
          </w:divBdr>
        </w:div>
        <w:div w:id="154492015">
          <w:marLeft w:val="0"/>
          <w:marRight w:val="0"/>
          <w:marTop w:val="0"/>
          <w:marBottom w:val="0"/>
          <w:divBdr>
            <w:top w:val="none" w:sz="0" w:space="0" w:color="auto"/>
            <w:left w:val="none" w:sz="0" w:space="0" w:color="auto"/>
            <w:bottom w:val="none" w:sz="0" w:space="0" w:color="auto"/>
            <w:right w:val="none" w:sz="0" w:space="0" w:color="auto"/>
          </w:divBdr>
        </w:div>
        <w:div w:id="1076364253">
          <w:marLeft w:val="0"/>
          <w:marRight w:val="0"/>
          <w:marTop w:val="0"/>
          <w:marBottom w:val="0"/>
          <w:divBdr>
            <w:top w:val="none" w:sz="0" w:space="0" w:color="auto"/>
            <w:left w:val="none" w:sz="0" w:space="0" w:color="auto"/>
            <w:bottom w:val="none" w:sz="0" w:space="0" w:color="auto"/>
            <w:right w:val="none" w:sz="0" w:space="0" w:color="auto"/>
          </w:divBdr>
        </w:div>
        <w:div w:id="1158568725">
          <w:marLeft w:val="0"/>
          <w:marRight w:val="0"/>
          <w:marTop w:val="0"/>
          <w:marBottom w:val="0"/>
          <w:divBdr>
            <w:top w:val="none" w:sz="0" w:space="0" w:color="auto"/>
            <w:left w:val="none" w:sz="0" w:space="0" w:color="auto"/>
            <w:bottom w:val="none" w:sz="0" w:space="0" w:color="auto"/>
            <w:right w:val="none" w:sz="0" w:space="0" w:color="auto"/>
          </w:divBdr>
        </w:div>
        <w:div w:id="1368948634">
          <w:marLeft w:val="0"/>
          <w:marRight w:val="0"/>
          <w:marTop w:val="0"/>
          <w:marBottom w:val="0"/>
          <w:divBdr>
            <w:top w:val="none" w:sz="0" w:space="0" w:color="auto"/>
            <w:left w:val="none" w:sz="0" w:space="0" w:color="auto"/>
            <w:bottom w:val="none" w:sz="0" w:space="0" w:color="auto"/>
            <w:right w:val="none" w:sz="0" w:space="0" w:color="auto"/>
          </w:divBdr>
        </w:div>
        <w:div w:id="1504710489">
          <w:marLeft w:val="0"/>
          <w:marRight w:val="0"/>
          <w:marTop w:val="0"/>
          <w:marBottom w:val="0"/>
          <w:divBdr>
            <w:top w:val="none" w:sz="0" w:space="0" w:color="auto"/>
            <w:left w:val="none" w:sz="0" w:space="0" w:color="auto"/>
            <w:bottom w:val="none" w:sz="0" w:space="0" w:color="auto"/>
            <w:right w:val="none" w:sz="0" w:space="0" w:color="auto"/>
          </w:divBdr>
        </w:div>
        <w:div w:id="1380208791">
          <w:marLeft w:val="0"/>
          <w:marRight w:val="0"/>
          <w:marTop w:val="0"/>
          <w:marBottom w:val="0"/>
          <w:divBdr>
            <w:top w:val="none" w:sz="0" w:space="0" w:color="auto"/>
            <w:left w:val="none" w:sz="0" w:space="0" w:color="auto"/>
            <w:bottom w:val="none" w:sz="0" w:space="0" w:color="auto"/>
            <w:right w:val="none" w:sz="0" w:space="0" w:color="auto"/>
          </w:divBdr>
        </w:div>
      </w:divsChild>
    </w:div>
    <w:div w:id="1698772613">
      <w:bodyDiv w:val="1"/>
      <w:marLeft w:val="0"/>
      <w:marRight w:val="0"/>
      <w:marTop w:val="0"/>
      <w:marBottom w:val="0"/>
      <w:divBdr>
        <w:top w:val="none" w:sz="0" w:space="0" w:color="auto"/>
        <w:left w:val="none" w:sz="0" w:space="0" w:color="auto"/>
        <w:bottom w:val="none" w:sz="0" w:space="0" w:color="auto"/>
        <w:right w:val="none" w:sz="0" w:space="0" w:color="auto"/>
      </w:divBdr>
      <w:divsChild>
        <w:div w:id="1285506863">
          <w:marLeft w:val="0"/>
          <w:marRight w:val="0"/>
          <w:marTop w:val="0"/>
          <w:marBottom w:val="0"/>
          <w:divBdr>
            <w:top w:val="none" w:sz="0" w:space="0" w:color="auto"/>
            <w:left w:val="none" w:sz="0" w:space="0" w:color="auto"/>
            <w:bottom w:val="none" w:sz="0" w:space="0" w:color="auto"/>
            <w:right w:val="none" w:sz="0" w:space="0" w:color="auto"/>
          </w:divBdr>
        </w:div>
        <w:div w:id="2115860663">
          <w:marLeft w:val="0"/>
          <w:marRight w:val="0"/>
          <w:marTop w:val="0"/>
          <w:marBottom w:val="0"/>
          <w:divBdr>
            <w:top w:val="none" w:sz="0" w:space="0" w:color="auto"/>
            <w:left w:val="none" w:sz="0" w:space="0" w:color="auto"/>
            <w:bottom w:val="none" w:sz="0" w:space="0" w:color="auto"/>
            <w:right w:val="none" w:sz="0" w:space="0" w:color="auto"/>
          </w:divBdr>
        </w:div>
        <w:div w:id="1068381926">
          <w:marLeft w:val="0"/>
          <w:marRight w:val="0"/>
          <w:marTop w:val="0"/>
          <w:marBottom w:val="0"/>
          <w:divBdr>
            <w:top w:val="none" w:sz="0" w:space="0" w:color="auto"/>
            <w:left w:val="none" w:sz="0" w:space="0" w:color="auto"/>
            <w:bottom w:val="none" w:sz="0" w:space="0" w:color="auto"/>
            <w:right w:val="none" w:sz="0" w:space="0" w:color="auto"/>
          </w:divBdr>
        </w:div>
        <w:div w:id="640690318">
          <w:marLeft w:val="0"/>
          <w:marRight w:val="0"/>
          <w:marTop w:val="0"/>
          <w:marBottom w:val="0"/>
          <w:divBdr>
            <w:top w:val="none" w:sz="0" w:space="0" w:color="auto"/>
            <w:left w:val="none" w:sz="0" w:space="0" w:color="auto"/>
            <w:bottom w:val="none" w:sz="0" w:space="0" w:color="auto"/>
            <w:right w:val="none" w:sz="0" w:space="0" w:color="auto"/>
          </w:divBdr>
        </w:div>
        <w:div w:id="1843425752">
          <w:marLeft w:val="0"/>
          <w:marRight w:val="0"/>
          <w:marTop w:val="0"/>
          <w:marBottom w:val="0"/>
          <w:divBdr>
            <w:top w:val="none" w:sz="0" w:space="0" w:color="auto"/>
            <w:left w:val="none" w:sz="0" w:space="0" w:color="auto"/>
            <w:bottom w:val="none" w:sz="0" w:space="0" w:color="auto"/>
            <w:right w:val="none" w:sz="0" w:space="0" w:color="auto"/>
          </w:divBdr>
        </w:div>
        <w:div w:id="359935355">
          <w:marLeft w:val="0"/>
          <w:marRight w:val="0"/>
          <w:marTop w:val="0"/>
          <w:marBottom w:val="0"/>
          <w:divBdr>
            <w:top w:val="none" w:sz="0" w:space="0" w:color="auto"/>
            <w:left w:val="none" w:sz="0" w:space="0" w:color="auto"/>
            <w:bottom w:val="none" w:sz="0" w:space="0" w:color="auto"/>
            <w:right w:val="none" w:sz="0" w:space="0" w:color="auto"/>
          </w:divBdr>
        </w:div>
        <w:div w:id="1460300086">
          <w:marLeft w:val="0"/>
          <w:marRight w:val="0"/>
          <w:marTop w:val="0"/>
          <w:marBottom w:val="0"/>
          <w:divBdr>
            <w:top w:val="none" w:sz="0" w:space="0" w:color="auto"/>
            <w:left w:val="none" w:sz="0" w:space="0" w:color="auto"/>
            <w:bottom w:val="none" w:sz="0" w:space="0" w:color="auto"/>
            <w:right w:val="none" w:sz="0" w:space="0" w:color="auto"/>
          </w:divBdr>
        </w:div>
        <w:div w:id="1663579808">
          <w:marLeft w:val="0"/>
          <w:marRight w:val="0"/>
          <w:marTop w:val="0"/>
          <w:marBottom w:val="0"/>
          <w:divBdr>
            <w:top w:val="none" w:sz="0" w:space="0" w:color="auto"/>
            <w:left w:val="none" w:sz="0" w:space="0" w:color="auto"/>
            <w:bottom w:val="none" w:sz="0" w:space="0" w:color="auto"/>
            <w:right w:val="none" w:sz="0" w:space="0" w:color="auto"/>
          </w:divBdr>
        </w:div>
        <w:div w:id="777525374">
          <w:marLeft w:val="0"/>
          <w:marRight w:val="0"/>
          <w:marTop w:val="0"/>
          <w:marBottom w:val="0"/>
          <w:divBdr>
            <w:top w:val="none" w:sz="0" w:space="0" w:color="auto"/>
            <w:left w:val="none" w:sz="0" w:space="0" w:color="auto"/>
            <w:bottom w:val="none" w:sz="0" w:space="0" w:color="auto"/>
            <w:right w:val="none" w:sz="0" w:space="0" w:color="auto"/>
          </w:divBdr>
        </w:div>
        <w:div w:id="556747040">
          <w:marLeft w:val="0"/>
          <w:marRight w:val="0"/>
          <w:marTop w:val="0"/>
          <w:marBottom w:val="0"/>
          <w:divBdr>
            <w:top w:val="none" w:sz="0" w:space="0" w:color="auto"/>
            <w:left w:val="none" w:sz="0" w:space="0" w:color="auto"/>
            <w:bottom w:val="none" w:sz="0" w:space="0" w:color="auto"/>
            <w:right w:val="none" w:sz="0" w:space="0" w:color="auto"/>
          </w:divBdr>
        </w:div>
      </w:divsChild>
    </w:div>
    <w:div w:id="1804081920">
      <w:bodyDiv w:val="1"/>
      <w:marLeft w:val="0"/>
      <w:marRight w:val="0"/>
      <w:marTop w:val="0"/>
      <w:marBottom w:val="0"/>
      <w:divBdr>
        <w:top w:val="none" w:sz="0" w:space="0" w:color="auto"/>
        <w:left w:val="none" w:sz="0" w:space="0" w:color="auto"/>
        <w:bottom w:val="none" w:sz="0" w:space="0" w:color="auto"/>
        <w:right w:val="none" w:sz="0" w:space="0" w:color="auto"/>
      </w:divBdr>
      <w:divsChild>
        <w:div w:id="454372195">
          <w:marLeft w:val="0"/>
          <w:marRight w:val="0"/>
          <w:marTop w:val="0"/>
          <w:marBottom w:val="0"/>
          <w:divBdr>
            <w:top w:val="none" w:sz="0" w:space="0" w:color="auto"/>
            <w:left w:val="none" w:sz="0" w:space="0" w:color="auto"/>
            <w:bottom w:val="none" w:sz="0" w:space="0" w:color="auto"/>
            <w:right w:val="none" w:sz="0" w:space="0" w:color="auto"/>
          </w:divBdr>
        </w:div>
        <w:div w:id="232745277">
          <w:marLeft w:val="0"/>
          <w:marRight w:val="0"/>
          <w:marTop w:val="0"/>
          <w:marBottom w:val="0"/>
          <w:divBdr>
            <w:top w:val="none" w:sz="0" w:space="0" w:color="auto"/>
            <w:left w:val="none" w:sz="0" w:space="0" w:color="auto"/>
            <w:bottom w:val="none" w:sz="0" w:space="0" w:color="auto"/>
            <w:right w:val="none" w:sz="0" w:space="0" w:color="auto"/>
          </w:divBdr>
        </w:div>
        <w:div w:id="1865747520">
          <w:marLeft w:val="0"/>
          <w:marRight w:val="0"/>
          <w:marTop w:val="0"/>
          <w:marBottom w:val="0"/>
          <w:divBdr>
            <w:top w:val="none" w:sz="0" w:space="0" w:color="auto"/>
            <w:left w:val="none" w:sz="0" w:space="0" w:color="auto"/>
            <w:bottom w:val="none" w:sz="0" w:space="0" w:color="auto"/>
            <w:right w:val="none" w:sz="0" w:space="0" w:color="auto"/>
          </w:divBdr>
        </w:div>
        <w:div w:id="23674467">
          <w:marLeft w:val="0"/>
          <w:marRight w:val="0"/>
          <w:marTop w:val="0"/>
          <w:marBottom w:val="0"/>
          <w:divBdr>
            <w:top w:val="none" w:sz="0" w:space="0" w:color="auto"/>
            <w:left w:val="none" w:sz="0" w:space="0" w:color="auto"/>
            <w:bottom w:val="none" w:sz="0" w:space="0" w:color="auto"/>
            <w:right w:val="none" w:sz="0" w:space="0" w:color="auto"/>
          </w:divBdr>
        </w:div>
        <w:div w:id="131681235">
          <w:marLeft w:val="0"/>
          <w:marRight w:val="0"/>
          <w:marTop w:val="0"/>
          <w:marBottom w:val="0"/>
          <w:divBdr>
            <w:top w:val="none" w:sz="0" w:space="0" w:color="auto"/>
            <w:left w:val="none" w:sz="0" w:space="0" w:color="auto"/>
            <w:bottom w:val="none" w:sz="0" w:space="0" w:color="auto"/>
            <w:right w:val="none" w:sz="0" w:space="0" w:color="auto"/>
          </w:divBdr>
        </w:div>
        <w:div w:id="2096902560">
          <w:marLeft w:val="0"/>
          <w:marRight w:val="0"/>
          <w:marTop w:val="0"/>
          <w:marBottom w:val="0"/>
          <w:divBdr>
            <w:top w:val="none" w:sz="0" w:space="0" w:color="auto"/>
            <w:left w:val="none" w:sz="0" w:space="0" w:color="auto"/>
            <w:bottom w:val="none" w:sz="0" w:space="0" w:color="auto"/>
            <w:right w:val="none" w:sz="0" w:space="0" w:color="auto"/>
          </w:divBdr>
        </w:div>
        <w:div w:id="1712339857">
          <w:marLeft w:val="0"/>
          <w:marRight w:val="0"/>
          <w:marTop w:val="0"/>
          <w:marBottom w:val="0"/>
          <w:divBdr>
            <w:top w:val="none" w:sz="0" w:space="0" w:color="auto"/>
            <w:left w:val="none" w:sz="0" w:space="0" w:color="auto"/>
            <w:bottom w:val="none" w:sz="0" w:space="0" w:color="auto"/>
            <w:right w:val="none" w:sz="0" w:space="0" w:color="auto"/>
          </w:divBdr>
        </w:div>
        <w:div w:id="1305046563">
          <w:marLeft w:val="0"/>
          <w:marRight w:val="0"/>
          <w:marTop w:val="0"/>
          <w:marBottom w:val="0"/>
          <w:divBdr>
            <w:top w:val="none" w:sz="0" w:space="0" w:color="auto"/>
            <w:left w:val="none" w:sz="0" w:space="0" w:color="auto"/>
            <w:bottom w:val="none" w:sz="0" w:space="0" w:color="auto"/>
            <w:right w:val="none" w:sz="0" w:space="0" w:color="auto"/>
          </w:divBdr>
        </w:div>
        <w:div w:id="1416898462">
          <w:marLeft w:val="0"/>
          <w:marRight w:val="0"/>
          <w:marTop w:val="0"/>
          <w:marBottom w:val="0"/>
          <w:divBdr>
            <w:top w:val="none" w:sz="0" w:space="0" w:color="auto"/>
            <w:left w:val="none" w:sz="0" w:space="0" w:color="auto"/>
            <w:bottom w:val="none" w:sz="0" w:space="0" w:color="auto"/>
            <w:right w:val="none" w:sz="0" w:space="0" w:color="auto"/>
          </w:divBdr>
        </w:div>
        <w:div w:id="2059088644">
          <w:marLeft w:val="0"/>
          <w:marRight w:val="0"/>
          <w:marTop w:val="0"/>
          <w:marBottom w:val="0"/>
          <w:divBdr>
            <w:top w:val="none" w:sz="0" w:space="0" w:color="auto"/>
            <w:left w:val="none" w:sz="0" w:space="0" w:color="auto"/>
            <w:bottom w:val="none" w:sz="0" w:space="0" w:color="auto"/>
            <w:right w:val="none" w:sz="0" w:space="0" w:color="auto"/>
          </w:divBdr>
        </w:div>
        <w:div w:id="1063792032">
          <w:marLeft w:val="0"/>
          <w:marRight w:val="0"/>
          <w:marTop w:val="0"/>
          <w:marBottom w:val="0"/>
          <w:divBdr>
            <w:top w:val="none" w:sz="0" w:space="0" w:color="auto"/>
            <w:left w:val="none" w:sz="0" w:space="0" w:color="auto"/>
            <w:bottom w:val="none" w:sz="0" w:space="0" w:color="auto"/>
            <w:right w:val="none" w:sz="0" w:space="0" w:color="auto"/>
          </w:divBdr>
        </w:div>
        <w:div w:id="1483614873">
          <w:marLeft w:val="0"/>
          <w:marRight w:val="0"/>
          <w:marTop w:val="0"/>
          <w:marBottom w:val="0"/>
          <w:divBdr>
            <w:top w:val="none" w:sz="0" w:space="0" w:color="auto"/>
            <w:left w:val="none" w:sz="0" w:space="0" w:color="auto"/>
            <w:bottom w:val="none" w:sz="0" w:space="0" w:color="auto"/>
            <w:right w:val="none" w:sz="0" w:space="0" w:color="auto"/>
          </w:divBdr>
        </w:div>
        <w:div w:id="1244146866">
          <w:marLeft w:val="0"/>
          <w:marRight w:val="0"/>
          <w:marTop w:val="0"/>
          <w:marBottom w:val="0"/>
          <w:divBdr>
            <w:top w:val="none" w:sz="0" w:space="0" w:color="auto"/>
            <w:left w:val="none" w:sz="0" w:space="0" w:color="auto"/>
            <w:bottom w:val="none" w:sz="0" w:space="0" w:color="auto"/>
            <w:right w:val="none" w:sz="0" w:space="0" w:color="auto"/>
          </w:divBdr>
        </w:div>
        <w:div w:id="958872657">
          <w:marLeft w:val="0"/>
          <w:marRight w:val="0"/>
          <w:marTop w:val="0"/>
          <w:marBottom w:val="0"/>
          <w:divBdr>
            <w:top w:val="none" w:sz="0" w:space="0" w:color="auto"/>
            <w:left w:val="none" w:sz="0" w:space="0" w:color="auto"/>
            <w:bottom w:val="none" w:sz="0" w:space="0" w:color="auto"/>
            <w:right w:val="none" w:sz="0" w:space="0" w:color="auto"/>
          </w:divBdr>
        </w:div>
        <w:div w:id="368803484">
          <w:marLeft w:val="0"/>
          <w:marRight w:val="0"/>
          <w:marTop w:val="0"/>
          <w:marBottom w:val="0"/>
          <w:divBdr>
            <w:top w:val="none" w:sz="0" w:space="0" w:color="auto"/>
            <w:left w:val="none" w:sz="0" w:space="0" w:color="auto"/>
            <w:bottom w:val="none" w:sz="0" w:space="0" w:color="auto"/>
            <w:right w:val="none" w:sz="0" w:space="0" w:color="auto"/>
          </w:divBdr>
        </w:div>
        <w:div w:id="1183128516">
          <w:marLeft w:val="0"/>
          <w:marRight w:val="0"/>
          <w:marTop w:val="0"/>
          <w:marBottom w:val="0"/>
          <w:divBdr>
            <w:top w:val="none" w:sz="0" w:space="0" w:color="auto"/>
            <w:left w:val="none" w:sz="0" w:space="0" w:color="auto"/>
            <w:bottom w:val="none" w:sz="0" w:space="0" w:color="auto"/>
            <w:right w:val="none" w:sz="0" w:space="0" w:color="auto"/>
          </w:divBdr>
        </w:div>
        <w:div w:id="877164663">
          <w:marLeft w:val="0"/>
          <w:marRight w:val="0"/>
          <w:marTop w:val="0"/>
          <w:marBottom w:val="0"/>
          <w:divBdr>
            <w:top w:val="none" w:sz="0" w:space="0" w:color="auto"/>
            <w:left w:val="none" w:sz="0" w:space="0" w:color="auto"/>
            <w:bottom w:val="none" w:sz="0" w:space="0" w:color="auto"/>
            <w:right w:val="none" w:sz="0" w:space="0" w:color="auto"/>
          </w:divBdr>
        </w:div>
        <w:div w:id="448165712">
          <w:marLeft w:val="0"/>
          <w:marRight w:val="0"/>
          <w:marTop w:val="0"/>
          <w:marBottom w:val="0"/>
          <w:divBdr>
            <w:top w:val="none" w:sz="0" w:space="0" w:color="auto"/>
            <w:left w:val="none" w:sz="0" w:space="0" w:color="auto"/>
            <w:bottom w:val="none" w:sz="0" w:space="0" w:color="auto"/>
            <w:right w:val="none" w:sz="0" w:space="0" w:color="auto"/>
          </w:divBdr>
        </w:div>
        <w:div w:id="1790658075">
          <w:marLeft w:val="0"/>
          <w:marRight w:val="0"/>
          <w:marTop w:val="0"/>
          <w:marBottom w:val="0"/>
          <w:divBdr>
            <w:top w:val="none" w:sz="0" w:space="0" w:color="auto"/>
            <w:left w:val="none" w:sz="0" w:space="0" w:color="auto"/>
            <w:bottom w:val="none" w:sz="0" w:space="0" w:color="auto"/>
            <w:right w:val="none" w:sz="0" w:space="0" w:color="auto"/>
          </w:divBdr>
        </w:div>
        <w:div w:id="536621675">
          <w:marLeft w:val="0"/>
          <w:marRight w:val="0"/>
          <w:marTop w:val="0"/>
          <w:marBottom w:val="0"/>
          <w:divBdr>
            <w:top w:val="none" w:sz="0" w:space="0" w:color="auto"/>
            <w:left w:val="none" w:sz="0" w:space="0" w:color="auto"/>
            <w:bottom w:val="none" w:sz="0" w:space="0" w:color="auto"/>
            <w:right w:val="none" w:sz="0" w:space="0" w:color="auto"/>
          </w:divBdr>
        </w:div>
        <w:div w:id="104760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8F49-FE7B-7142-9608-B281970DD4C9}">
  <ds:schemaRefs>
    <ds:schemaRef ds:uri="http://schemas.openxmlformats.org/officeDocument/2006/bibliography"/>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28</Pages>
  <Words>4170</Words>
  <Characters>23772</Characters>
  <Application>Microsoft Office Word</Application>
  <DocSecurity>0</DocSecurity>
  <Lines>198</Lines>
  <Paragraphs>55</Paragraphs>
  <ScaleCrop>false</ScaleCrop>
  <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Aagaard Schultz</dc:creator>
  <cp:keywords/>
  <dc:description/>
  <cp:lastModifiedBy>Daniel Spikol</cp:lastModifiedBy>
  <cp:revision>4</cp:revision>
  <cp:lastPrinted>2025-08-05T12:15:00Z</cp:lastPrinted>
  <dcterms:created xsi:type="dcterms:W3CDTF">2025-08-06T11:14:00Z</dcterms:created>
  <dcterms:modified xsi:type="dcterms:W3CDTF">2025-08-06T11:24:00Z</dcterms:modified>
</cp:coreProperties>
</file>